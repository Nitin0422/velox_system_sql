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984" w:rsidRPr="00F6135E" w:rsidRDefault="001F5984" w:rsidP="009035CF">
      <w:pPr>
        <w:jc w:val="center"/>
        <w:rPr>
          <w:rFonts w:ascii="Times New Roman" w:hAnsi="Times New Roman" w:cs="Times New Roman"/>
          <w:b/>
          <w:bCs/>
          <w:color w:val="000000" w:themeColor="text1"/>
          <w:sz w:val="28"/>
          <w:szCs w:val="28"/>
        </w:rPr>
      </w:pPr>
      <w:r w:rsidRPr="00F6135E">
        <w:rPr>
          <w:rFonts w:ascii="Times New Roman" w:hAnsi="Times New Roman" w:cs="Times New Roman"/>
          <w:b/>
          <w:bCs/>
          <w:color w:val="000000" w:themeColor="text1"/>
          <w:sz w:val="28"/>
          <w:szCs w:val="28"/>
        </w:rPr>
        <w:t xml:space="preserve">Leading </w:t>
      </w:r>
      <w:del w:id="0" w:author="Dell" w:date="2023-10-01T18:27:00Z">
        <w:r w:rsidRPr="00F6135E" w:rsidDel="000637E7">
          <w:rPr>
            <w:rFonts w:ascii="Times New Roman" w:hAnsi="Times New Roman" w:cs="Times New Roman"/>
            <w:b/>
            <w:bCs/>
            <w:color w:val="000000" w:themeColor="text1"/>
            <w:sz w:val="28"/>
            <w:szCs w:val="28"/>
          </w:rPr>
          <w:delText xml:space="preserve">change </w:delText>
        </w:r>
      </w:del>
      <w:ins w:id="1" w:author="Dell" w:date="2023-10-01T18:27:00Z">
        <w:r w:rsidR="000637E7">
          <w:rPr>
            <w:rFonts w:ascii="Times New Roman" w:hAnsi="Times New Roman" w:cs="Times New Roman"/>
            <w:b/>
            <w:bCs/>
            <w:color w:val="000000" w:themeColor="text1"/>
            <w:sz w:val="28"/>
            <w:szCs w:val="28"/>
          </w:rPr>
          <w:t>C</w:t>
        </w:r>
        <w:r w:rsidR="000637E7" w:rsidRPr="00F6135E">
          <w:rPr>
            <w:rFonts w:ascii="Times New Roman" w:hAnsi="Times New Roman" w:cs="Times New Roman"/>
            <w:b/>
            <w:bCs/>
            <w:color w:val="000000" w:themeColor="text1"/>
            <w:sz w:val="28"/>
            <w:szCs w:val="28"/>
          </w:rPr>
          <w:t xml:space="preserve">hange </w:t>
        </w:r>
      </w:ins>
      <w:r w:rsidRPr="00F6135E">
        <w:rPr>
          <w:rFonts w:ascii="Times New Roman" w:hAnsi="Times New Roman" w:cs="Times New Roman"/>
          <w:b/>
          <w:bCs/>
          <w:color w:val="000000" w:themeColor="text1"/>
          <w:sz w:val="28"/>
          <w:szCs w:val="28"/>
        </w:rPr>
        <w:t xml:space="preserve">in Response to COVID-19 in </w:t>
      </w:r>
      <w:del w:id="2" w:author="Dell" w:date="2023-10-01T18:27:00Z">
        <w:r w:rsidRPr="00F6135E" w:rsidDel="000637E7">
          <w:rPr>
            <w:rFonts w:ascii="Times New Roman" w:hAnsi="Times New Roman" w:cs="Times New Roman"/>
            <w:b/>
            <w:bCs/>
            <w:color w:val="000000" w:themeColor="text1"/>
            <w:sz w:val="28"/>
            <w:szCs w:val="28"/>
          </w:rPr>
          <w:delText xml:space="preserve">organization </w:delText>
        </w:r>
      </w:del>
      <w:ins w:id="3" w:author="Dell" w:date="2023-10-01T18:27:00Z">
        <w:r w:rsidR="000637E7">
          <w:rPr>
            <w:rFonts w:ascii="Times New Roman" w:hAnsi="Times New Roman" w:cs="Times New Roman"/>
            <w:b/>
            <w:bCs/>
            <w:color w:val="000000" w:themeColor="text1"/>
            <w:sz w:val="28"/>
            <w:szCs w:val="28"/>
          </w:rPr>
          <w:t>O</w:t>
        </w:r>
        <w:r w:rsidR="000637E7" w:rsidRPr="00F6135E">
          <w:rPr>
            <w:rFonts w:ascii="Times New Roman" w:hAnsi="Times New Roman" w:cs="Times New Roman"/>
            <w:b/>
            <w:bCs/>
            <w:color w:val="000000" w:themeColor="text1"/>
            <w:sz w:val="28"/>
            <w:szCs w:val="28"/>
          </w:rPr>
          <w:t xml:space="preserve">rganization </w:t>
        </w:r>
      </w:ins>
      <w:del w:id="4" w:author="Dell" w:date="2023-10-01T18:27:00Z">
        <w:r w:rsidRPr="00F6135E" w:rsidDel="000637E7">
          <w:rPr>
            <w:rFonts w:ascii="Times New Roman" w:hAnsi="Times New Roman" w:cs="Times New Roman"/>
            <w:b/>
            <w:bCs/>
            <w:color w:val="000000" w:themeColor="text1"/>
            <w:sz w:val="28"/>
            <w:szCs w:val="28"/>
          </w:rPr>
          <w:delText xml:space="preserve">regarding </w:delText>
        </w:r>
      </w:del>
      <w:ins w:id="5" w:author="Dell" w:date="2023-10-01T18:27:00Z">
        <w:r w:rsidR="000637E7">
          <w:rPr>
            <w:rFonts w:ascii="Times New Roman" w:hAnsi="Times New Roman" w:cs="Times New Roman"/>
            <w:b/>
            <w:bCs/>
            <w:color w:val="000000" w:themeColor="text1"/>
            <w:sz w:val="28"/>
            <w:szCs w:val="28"/>
          </w:rPr>
          <w:t>R</w:t>
        </w:r>
        <w:r w:rsidR="000637E7" w:rsidRPr="00F6135E">
          <w:rPr>
            <w:rFonts w:ascii="Times New Roman" w:hAnsi="Times New Roman" w:cs="Times New Roman"/>
            <w:b/>
            <w:bCs/>
            <w:color w:val="000000" w:themeColor="text1"/>
            <w:sz w:val="28"/>
            <w:szCs w:val="28"/>
          </w:rPr>
          <w:t xml:space="preserve">egarding </w:t>
        </w:r>
      </w:ins>
      <w:del w:id="6" w:author="Dell" w:date="2023-10-01T18:27:00Z">
        <w:r w:rsidRPr="00F6135E" w:rsidDel="000637E7">
          <w:rPr>
            <w:rFonts w:ascii="Times New Roman" w:hAnsi="Times New Roman" w:cs="Times New Roman"/>
            <w:b/>
            <w:bCs/>
            <w:color w:val="000000" w:themeColor="text1"/>
            <w:sz w:val="28"/>
            <w:szCs w:val="28"/>
          </w:rPr>
          <w:delText>employee</w:delText>
        </w:r>
      </w:del>
      <w:ins w:id="7" w:author="Dell" w:date="2023-10-01T18:27:00Z">
        <w:r w:rsidR="000637E7">
          <w:rPr>
            <w:rFonts w:ascii="Times New Roman" w:hAnsi="Times New Roman" w:cs="Times New Roman"/>
            <w:b/>
            <w:bCs/>
            <w:color w:val="000000" w:themeColor="text1"/>
            <w:sz w:val="28"/>
            <w:szCs w:val="28"/>
          </w:rPr>
          <w:t>E</w:t>
        </w:r>
        <w:r w:rsidR="000637E7" w:rsidRPr="00F6135E">
          <w:rPr>
            <w:rFonts w:ascii="Times New Roman" w:hAnsi="Times New Roman" w:cs="Times New Roman"/>
            <w:b/>
            <w:bCs/>
            <w:color w:val="000000" w:themeColor="text1"/>
            <w:sz w:val="28"/>
            <w:szCs w:val="28"/>
          </w:rPr>
          <w:t>mployee</w:t>
        </w:r>
        <w:r w:rsidR="000637E7">
          <w:rPr>
            <w:rFonts w:ascii="Times New Roman" w:hAnsi="Times New Roman" w:cs="Times New Roman"/>
            <w:b/>
            <w:bCs/>
            <w:color w:val="000000" w:themeColor="text1"/>
            <w:sz w:val="28"/>
            <w:szCs w:val="28"/>
          </w:rPr>
          <w:t>s</w:t>
        </w:r>
      </w:ins>
    </w:p>
    <w:p w:rsidR="001F5984" w:rsidRPr="001F5984" w:rsidRDefault="001F5984" w:rsidP="00B03951">
      <w:pPr>
        <w:jc w:val="both"/>
        <w:rPr>
          <w:rFonts w:ascii="Times New Roman" w:hAnsi="Times New Roman" w:cs="Times New Roman"/>
          <w:sz w:val="28"/>
          <w:szCs w:val="28"/>
        </w:rPr>
      </w:pPr>
    </w:p>
    <w:p w:rsidR="001F5984" w:rsidRPr="009035CF" w:rsidRDefault="001F5984" w:rsidP="0090640C">
      <w:pPr>
        <w:jc w:val="center"/>
        <w:rPr>
          <w:rFonts w:ascii="Times New Roman" w:hAnsi="Times New Roman" w:cs="Times New Roman"/>
          <w:b/>
          <w:bCs/>
          <w:i/>
          <w:iCs/>
          <w:sz w:val="28"/>
          <w:szCs w:val="28"/>
        </w:rPr>
      </w:pPr>
      <w:r w:rsidRPr="009035CF">
        <w:rPr>
          <w:rFonts w:ascii="Times New Roman" w:hAnsi="Times New Roman" w:cs="Times New Roman"/>
          <w:b/>
          <w:bCs/>
          <w:i/>
          <w:iCs/>
          <w:sz w:val="28"/>
          <w:szCs w:val="28"/>
        </w:rPr>
        <w:t>A Seminar Report</w:t>
      </w:r>
    </w:p>
    <w:p w:rsidR="001F5984" w:rsidRPr="009035CF" w:rsidRDefault="001F5984" w:rsidP="0090640C">
      <w:pPr>
        <w:jc w:val="center"/>
        <w:rPr>
          <w:rFonts w:ascii="Times New Roman" w:hAnsi="Times New Roman" w:cs="Times New Roman"/>
          <w:b/>
          <w:bCs/>
          <w:i/>
          <w:iCs/>
          <w:sz w:val="28"/>
          <w:szCs w:val="28"/>
        </w:rPr>
      </w:pPr>
      <w:r w:rsidRPr="009035CF">
        <w:rPr>
          <w:rFonts w:ascii="Times New Roman" w:hAnsi="Times New Roman" w:cs="Times New Roman"/>
          <w:b/>
          <w:bCs/>
          <w:i/>
          <w:iCs/>
          <w:sz w:val="28"/>
          <w:szCs w:val="28"/>
        </w:rPr>
        <w:t>Submitted to</w:t>
      </w:r>
    </w:p>
    <w:p w:rsidR="001F5984" w:rsidRPr="001F5984" w:rsidRDefault="001F5984" w:rsidP="0090640C">
      <w:pPr>
        <w:jc w:val="center"/>
        <w:rPr>
          <w:rFonts w:ascii="Times New Roman" w:hAnsi="Times New Roman" w:cs="Times New Roman"/>
          <w:sz w:val="28"/>
          <w:szCs w:val="28"/>
        </w:rPr>
      </w:pPr>
      <w:r w:rsidRPr="001F5984">
        <w:rPr>
          <w:rFonts w:ascii="Times New Roman" w:hAnsi="Times New Roman" w:cs="Times New Roman"/>
          <w:sz w:val="28"/>
          <w:szCs w:val="28"/>
        </w:rPr>
        <w:t>Office of the Dean,</w:t>
      </w:r>
    </w:p>
    <w:p w:rsidR="001F5984" w:rsidRPr="001F5984" w:rsidRDefault="001F5984" w:rsidP="0090640C">
      <w:pPr>
        <w:jc w:val="center"/>
        <w:rPr>
          <w:rFonts w:ascii="Times New Roman" w:hAnsi="Times New Roman" w:cs="Times New Roman"/>
          <w:sz w:val="28"/>
          <w:szCs w:val="28"/>
        </w:rPr>
      </w:pPr>
      <w:r w:rsidRPr="001F5984">
        <w:rPr>
          <w:rFonts w:ascii="Times New Roman" w:hAnsi="Times New Roman" w:cs="Times New Roman"/>
          <w:sz w:val="28"/>
          <w:szCs w:val="28"/>
        </w:rPr>
        <w:t>Faculty of Management</w:t>
      </w:r>
    </w:p>
    <w:p w:rsidR="001F5984" w:rsidRPr="001F5984" w:rsidRDefault="001F5984" w:rsidP="0090640C">
      <w:pPr>
        <w:jc w:val="center"/>
        <w:rPr>
          <w:rFonts w:ascii="Times New Roman" w:hAnsi="Times New Roman" w:cs="Times New Roman"/>
          <w:sz w:val="28"/>
          <w:szCs w:val="28"/>
        </w:rPr>
      </w:pPr>
      <w:r w:rsidRPr="001F5984">
        <w:rPr>
          <w:rFonts w:ascii="Times New Roman" w:hAnsi="Times New Roman" w:cs="Times New Roman"/>
          <w:sz w:val="28"/>
          <w:szCs w:val="28"/>
        </w:rPr>
        <w:t>Tribhuvan University</w:t>
      </w:r>
    </w:p>
    <w:p w:rsidR="001F5984" w:rsidRPr="001F5984" w:rsidRDefault="001F5984" w:rsidP="0090640C">
      <w:pPr>
        <w:jc w:val="center"/>
        <w:rPr>
          <w:rFonts w:ascii="Times New Roman" w:hAnsi="Times New Roman" w:cs="Times New Roman"/>
          <w:sz w:val="28"/>
          <w:szCs w:val="28"/>
        </w:rPr>
      </w:pPr>
    </w:p>
    <w:p w:rsidR="001F5984" w:rsidRPr="009035CF" w:rsidRDefault="001F5984" w:rsidP="0090640C">
      <w:pPr>
        <w:jc w:val="center"/>
        <w:rPr>
          <w:rFonts w:ascii="Times New Roman" w:hAnsi="Times New Roman" w:cs="Times New Roman"/>
          <w:b/>
          <w:bCs/>
          <w:i/>
          <w:iCs/>
          <w:sz w:val="28"/>
          <w:szCs w:val="28"/>
        </w:rPr>
      </w:pPr>
      <w:del w:id="8" w:author="Dell" w:date="2023-10-01T18:28:00Z">
        <w:r w:rsidRPr="009035CF" w:rsidDel="000637E7">
          <w:rPr>
            <w:rFonts w:ascii="Times New Roman" w:hAnsi="Times New Roman" w:cs="Times New Roman"/>
            <w:b/>
            <w:bCs/>
            <w:i/>
            <w:iCs/>
            <w:sz w:val="28"/>
            <w:szCs w:val="28"/>
          </w:rPr>
          <w:delText>by</w:delText>
        </w:r>
      </w:del>
      <w:ins w:id="9" w:author="Dell" w:date="2023-10-01T18:28:00Z">
        <w:r w:rsidR="000637E7">
          <w:rPr>
            <w:rFonts w:ascii="Times New Roman" w:hAnsi="Times New Roman" w:cs="Times New Roman"/>
            <w:b/>
            <w:bCs/>
            <w:i/>
            <w:iCs/>
            <w:sz w:val="28"/>
            <w:szCs w:val="28"/>
          </w:rPr>
          <w:t>B</w:t>
        </w:r>
        <w:r w:rsidR="000637E7" w:rsidRPr="009035CF">
          <w:rPr>
            <w:rFonts w:ascii="Times New Roman" w:hAnsi="Times New Roman" w:cs="Times New Roman"/>
            <w:b/>
            <w:bCs/>
            <w:i/>
            <w:iCs/>
            <w:sz w:val="28"/>
            <w:szCs w:val="28"/>
          </w:rPr>
          <w:t>y</w:t>
        </w:r>
      </w:ins>
    </w:p>
    <w:p w:rsidR="001F5984" w:rsidRPr="001F5984" w:rsidRDefault="001F5984" w:rsidP="0090640C">
      <w:pPr>
        <w:jc w:val="center"/>
        <w:rPr>
          <w:rFonts w:ascii="Times New Roman" w:hAnsi="Times New Roman" w:cs="Times New Roman"/>
          <w:sz w:val="28"/>
          <w:szCs w:val="28"/>
        </w:rPr>
      </w:pPr>
      <w:r w:rsidRPr="001F5984">
        <w:rPr>
          <w:rFonts w:ascii="Times New Roman" w:hAnsi="Times New Roman" w:cs="Times New Roman"/>
          <w:sz w:val="28"/>
          <w:szCs w:val="28"/>
        </w:rPr>
        <w:t>Rasmita Tandukar</w:t>
      </w:r>
    </w:p>
    <w:p w:rsidR="001F5984" w:rsidRPr="001F5984" w:rsidRDefault="001F5984" w:rsidP="0090640C">
      <w:pPr>
        <w:jc w:val="center"/>
        <w:rPr>
          <w:rFonts w:ascii="Times New Roman" w:hAnsi="Times New Roman" w:cs="Times New Roman"/>
          <w:sz w:val="28"/>
          <w:szCs w:val="28"/>
        </w:rPr>
      </w:pPr>
      <w:r w:rsidRPr="001F5984">
        <w:rPr>
          <w:rFonts w:ascii="Times New Roman" w:hAnsi="Times New Roman" w:cs="Times New Roman"/>
          <w:sz w:val="28"/>
          <w:szCs w:val="28"/>
        </w:rPr>
        <w:t xml:space="preserve">Exam Roll No: </w:t>
      </w:r>
      <w:r w:rsidR="005E6639">
        <w:rPr>
          <w:rFonts w:ascii="Times New Roman" w:hAnsi="Times New Roman" w:cs="Times New Roman"/>
          <w:sz w:val="28"/>
          <w:szCs w:val="28"/>
        </w:rPr>
        <w:t>1254/23</w:t>
      </w:r>
    </w:p>
    <w:p w:rsidR="001F5984" w:rsidRPr="001F5984" w:rsidRDefault="001F5984" w:rsidP="0090640C">
      <w:pPr>
        <w:jc w:val="center"/>
        <w:rPr>
          <w:rFonts w:ascii="Times New Roman" w:hAnsi="Times New Roman" w:cs="Times New Roman"/>
          <w:sz w:val="28"/>
          <w:szCs w:val="28"/>
        </w:rPr>
      </w:pPr>
      <w:r w:rsidRPr="001F5984">
        <w:rPr>
          <w:rFonts w:ascii="Times New Roman" w:hAnsi="Times New Roman" w:cs="Times New Roman"/>
          <w:sz w:val="28"/>
          <w:szCs w:val="28"/>
        </w:rPr>
        <w:t>TU Regd. No: 7-2-38-4</w:t>
      </w:r>
      <w:r w:rsidR="005E6639">
        <w:rPr>
          <w:rFonts w:ascii="Times New Roman" w:hAnsi="Times New Roman" w:cs="Times New Roman"/>
          <w:sz w:val="28"/>
          <w:szCs w:val="28"/>
        </w:rPr>
        <w:t>19</w:t>
      </w:r>
      <w:r w:rsidRPr="001F5984">
        <w:rPr>
          <w:rFonts w:ascii="Times New Roman" w:hAnsi="Times New Roman" w:cs="Times New Roman"/>
          <w:sz w:val="28"/>
          <w:szCs w:val="28"/>
        </w:rPr>
        <w:t>-2017</w:t>
      </w:r>
    </w:p>
    <w:p w:rsidR="001436F0" w:rsidRDefault="001F5984" w:rsidP="0090640C">
      <w:pPr>
        <w:jc w:val="center"/>
        <w:rPr>
          <w:rFonts w:ascii="Times New Roman" w:hAnsi="Times New Roman" w:cs="Times New Roman"/>
          <w:sz w:val="28"/>
          <w:szCs w:val="28"/>
        </w:rPr>
      </w:pPr>
      <w:r w:rsidRPr="001F5984">
        <w:rPr>
          <w:rFonts w:ascii="Times New Roman" w:hAnsi="Times New Roman" w:cs="Times New Roman"/>
          <w:sz w:val="28"/>
          <w:szCs w:val="28"/>
        </w:rPr>
        <w:t>PadmaKanya Multiple Campus</w:t>
      </w:r>
    </w:p>
    <w:p w:rsidR="001F5984" w:rsidRDefault="001F5984" w:rsidP="0090640C">
      <w:pPr>
        <w:jc w:val="center"/>
        <w:rPr>
          <w:rFonts w:ascii="Times New Roman" w:hAnsi="Times New Roman" w:cs="Times New Roman"/>
          <w:sz w:val="28"/>
          <w:szCs w:val="28"/>
        </w:rPr>
      </w:pPr>
    </w:p>
    <w:p w:rsidR="001F5984" w:rsidRDefault="001F5984" w:rsidP="0090640C">
      <w:pPr>
        <w:jc w:val="center"/>
        <w:rPr>
          <w:rFonts w:ascii="Times New Roman" w:hAnsi="Times New Roman" w:cs="Times New Roman"/>
          <w:sz w:val="28"/>
          <w:szCs w:val="28"/>
        </w:rPr>
      </w:pPr>
    </w:p>
    <w:p w:rsidR="001F5984" w:rsidRDefault="001F5984" w:rsidP="0090640C">
      <w:pPr>
        <w:jc w:val="center"/>
        <w:rPr>
          <w:rFonts w:ascii="Times New Roman" w:hAnsi="Times New Roman" w:cs="Times New Roman"/>
          <w:sz w:val="28"/>
          <w:szCs w:val="28"/>
        </w:rPr>
      </w:pPr>
    </w:p>
    <w:p w:rsidR="001F5984" w:rsidRDefault="001F5984" w:rsidP="0090640C">
      <w:pPr>
        <w:jc w:val="center"/>
        <w:rPr>
          <w:rFonts w:ascii="Times New Roman" w:hAnsi="Times New Roman" w:cs="Times New Roman"/>
          <w:sz w:val="28"/>
          <w:szCs w:val="28"/>
        </w:rPr>
      </w:pPr>
    </w:p>
    <w:p w:rsidR="001F5984" w:rsidRPr="001F5984" w:rsidRDefault="001F5984" w:rsidP="0090640C">
      <w:pPr>
        <w:jc w:val="center"/>
        <w:rPr>
          <w:rFonts w:ascii="Times New Roman" w:hAnsi="Times New Roman" w:cs="Times New Roman"/>
          <w:sz w:val="28"/>
          <w:szCs w:val="28"/>
        </w:rPr>
      </w:pPr>
      <w:r w:rsidRPr="001F5984">
        <w:rPr>
          <w:rFonts w:ascii="Times New Roman" w:hAnsi="Times New Roman" w:cs="Times New Roman"/>
          <w:sz w:val="28"/>
          <w:szCs w:val="28"/>
        </w:rPr>
        <w:t>In Partial Fulfillment of the Requirements for the degree of</w:t>
      </w:r>
    </w:p>
    <w:p w:rsidR="001F5984" w:rsidRPr="009035CF" w:rsidRDefault="001F5984" w:rsidP="0090640C">
      <w:pPr>
        <w:jc w:val="center"/>
        <w:rPr>
          <w:rFonts w:ascii="Times New Roman" w:hAnsi="Times New Roman" w:cs="Times New Roman"/>
          <w:b/>
          <w:bCs/>
          <w:sz w:val="28"/>
          <w:szCs w:val="28"/>
        </w:rPr>
      </w:pPr>
      <w:r w:rsidRPr="009035CF">
        <w:rPr>
          <w:rFonts w:ascii="Times New Roman" w:hAnsi="Times New Roman" w:cs="Times New Roman"/>
          <w:b/>
          <w:bCs/>
          <w:sz w:val="28"/>
          <w:szCs w:val="28"/>
        </w:rPr>
        <w:t>Master of Business Management</w:t>
      </w:r>
    </w:p>
    <w:p w:rsidR="001F5984" w:rsidRPr="001F5984" w:rsidRDefault="001F5984" w:rsidP="0090640C">
      <w:pPr>
        <w:jc w:val="center"/>
        <w:rPr>
          <w:rFonts w:ascii="Times New Roman" w:hAnsi="Times New Roman" w:cs="Times New Roman"/>
          <w:sz w:val="28"/>
          <w:szCs w:val="28"/>
        </w:rPr>
      </w:pPr>
      <w:r w:rsidRPr="001F5984">
        <w:rPr>
          <w:rFonts w:ascii="Times New Roman" w:hAnsi="Times New Roman" w:cs="Times New Roman"/>
          <w:sz w:val="28"/>
          <w:szCs w:val="28"/>
        </w:rPr>
        <w:t>at</w:t>
      </w:r>
    </w:p>
    <w:p w:rsidR="001F5984" w:rsidRPr="001F5984" w:rsidRDefault="001F5984" w:rsidP="0090640C">
      <w:pPr>
        <w:jc w:val="center"/>
        <w:rPr>
          <w:rFonts w:ascii="Times New Roman" w:hAnsi="Times New Roman" w:cs="Times New Roman"/>
          <w:sz w:val="28"/>
          <w:szCs w:val="28"/>
        </w:rPr>
      </w:pPr>
      <w:r w:rsidRPr="001F5984">
        <w:rPr>
          <w:rFonts w:ascii="Times New Roman" w:hAnsi="Times New Roman" w:cs="Times New Roman"/>
          <w:sz w:val="28"/>
          <w:szCs w:val="28"/>
        </w:rPr>
        <w:t>PadmaKanya Multiple Campus</w:t>
      </w:r>
    </w:p>
    <w:p w:rsidR="001F5984" w:rsidRDefault="00975162" w:rsidP="0090640C">
      <w:pPr>
        <w:jc w:val="center"/>
        <w:rPr>
          <w:rFonts w:ascii="Times New Roman" w:hAnsi="Times New Roman" w:cs="Times New Roman"/>
          <w:sz w:val="28"/>
          <w:szCs w:val="28"/>
        </w:rPr>
      </w:pPr>
      <w:r>
        <w:rPr>
          <w:rFonts w:ascii="Times New Roman" w:hAnsi="Times New Roman" w:cs="Times New Roman"/>
          <w:sz w:val="28"/>
          <w:szCs w:val="28"/>
        </w:rPr>
        <w:t>Bag</w:t>
      </w:r>
      <w:r w:rsidR="001F5984" w:rsidRPr="001F5984">
        <w:rPr>
          <w:rFonts w:ascii="Times New Roman" w:hAnsi="Times New Roman" w:cs="Times New Roman"/>
          <w:sz w:val="28"/>
          <w:szCs w:val="28"/>
        </w:rPr>
        <w:t>bazar, Kathmandu</w:t>
      </w:r>
    </w:p>
    <w:p w:rsidR="00975162" w:rsidRDefault="00975162" w:rsidP="00B03951">
      <w:pPr>
        <w:jc w:val="both"/>
        <w:rPr>
          <w:rFonts w:ascii="Times New Roman" w:hAnsi="Times New Roman" w:cs="Times New Roman"/>
          <w:sz w:val="28"/>
          <w:szCs w:val="28"/>
        </w:rPr>
      </w:pPr>
    </w:p>
    <w:p w:rsidR="00067144" w:rsidRPr="006711B9" w:rsidRDefault="00067144" w:rsidP="00DF4FDF">
      <w:pPr>
        <w:pStyle w:val="Heading1"/>
        <w:jc w:val="center"/>
      </w:pPr>
      <w:bookmarkStart w:id="10" w:name="_Toc146943223"/>
      <w:r w:rsidRPr="006711B9">
        <w:t>DECLARATION</w:t>
      </w:r>
      <w:bookmarkEnd w:id="10"/>
    </w:p>
    <w:p w:rsidR="00067144" w:rsidRPr="00067144" w:rsidRDefault="00067144" w:rsidP="00B03951">
      <w:pPr>
        <w:jc w:val="both"/>
        <w:rPr>
          <w:rFonts w:ascii="Times New Roman" w:hAnsi="Times New Roman" w:cs="Times New Roman"/>
          <w:sz w:val="28"/>
          <w:szCs w:val="28"/>
        </w:rPr>
      </w:pPr>
    </w:p>
    <w:p w:rsidR="00975162" w:rsidRDefault="00067144" w:rsidP="000637E7">
      <w:pPr>
        <w:spacing w:after="120" w:line="360" w:lineRule="auto"/>
        <w:jc w:val="both"/>
        <w:rPr>
          <w:rFonts w:ascii="Times New Roman" w:hAnsi="Times New Roman" w:cs="Times New Roman"/>
          <w:sz w:val="24"/>
          <w:szCs w:val="24"/>
        </w:rPr>
        <w:pPrChange w:id="11" w:author="Dell" w:date="2023-10-01T18:28:00Z">
          <w:pPr>
            <w:spacing w:after="120"/>
            <w:jc w:val="both"/>
          </w:pPr>
        </w:pPrChange>
      </w:pPr>
      <w:r w:rsidRPr="00067144">
        <w:rPr>
          <w:rFonts w:ascii="Times New Roman" w:hAnsi="Times New Roman" w:cs="Times New Roman"/>
          <w:sz w:val="24"/>
          <w:szCs w:val="24"/>
        </w:rPr>
        <w:t>I hereby declare that the Seminar report enti</w:t>
      </w:r>
      <w:r>
        <w:rPr>
          <w:rFonts w:ascii="Times New Roman" w:hAnsi="Times New Roman" w:cs="Times New Roman"/>
          <w:sz w:val="24"/>
          <w:szCs w:val="24"/>
        </w:rPr>
        <w:t>tled “</w:t>
      </w:r>
      <w:r w:rsidRPr="000637E7">
        <w:rPr>
          <w:rFonts w:ascii="Times New Roman" w:hAnsi="Times New Roman" w:cs="Times New Roman"/>
          <w:color w:val="FF0000"/>
          <w:sz w:val="24"/>
          <w:szCs w:val="24"/>
          <w:rPrChange w:id="12" w:author="Dell" w:date="2023-10-01T18:28:00Z">
            <w:rPr>
              <w:rFonts w:ascii="Times New Roman" w:hAnsi="Times New Roman" w:cs="Times New Roman"/>
              <w:color w:val="000000" w:themeColor="text1"/>
              <w:sz w:val="24"/>
              <w:szCs w:val="24"/>
            </w:rPr>
          </w:rPrChange>
        </w:rPr>
        <w:t>Leading change in Response to COVID-19 in organization regarding employee</w:t>
      </w:r>
      <w:ins w:id="13" w:author="Dell" w:date="2023-10-01T18:28:00Z">
        <w:r w:rsidR="000637E7">
          <w:rPr>
            <w:rFonts w:ascii="Times New Roman" w:hAnsi="Times New Roman" w:cs="Times New Roman"/>
            <w:color w:val="FF0000"/>
            <w:sz w:val="24"/>
            <w:szCs w:val="24"/>
          </w:rPr>
          <w:t>”</w:t>
        </w:r>
      </w:ins>
      <w:r w:rsidRPr="000637E7">
        <w:rPr>
          <w:rFonts w:ascii="Times New Roman" w:hAnsi="Times New Roman" w:cs="Times New Roman"/>
          <w:color w:val="FF0000"/>
          <w:sz w:val="24"/>
          <w:szCs w:val="24"/>
          <w:rPrChange w:id="14" w:author="Dell" w:date="2023-10-01T18:28:00Z">
            <w:rPr>
              <w:rFonts w:ascii="Times New Roman" w:hAnsi="Times New Roman" w:cs="Times New Roman"/>
              <w:color w:val="000000" w:themeColor="text1"/>
              <w:sz w:val="24"/>
              <w:szCs w:val="24"/>
            </w:rPr>
          </w:rPrChange>
        </w:rPr>
        <w:t xml:space="preserve"> </w:t>
      </w:r>
      <w:r w:rsidRPr="000637E7">
        <w:rPr>
          <w:rFonts w:ascii="Times New Roman" w:hAnsi="Times New Roman" w:cs="Times New Roman"/>
          <w:color w:val="FF0000"/>
          <w:sz w:val="24"/>
          <w:szCs w:val="24"/>
          <w:rPrChange w:id="15" w:author="Dell" w:date="2023-10-01T18:28:00Z">
            <w:rPr>
              <w:rFonts w:ascii="Times New Roman" w:hAnsi="Times New Roman" w:cs="Times New Roman"/>
              <w:sz w:val="24"/>
              <w:szCs w:val="24"/>
            </w:rPr>
          </w:rPrChange>
        </w:rPr>
        <w:t xml:space="preserve"> </w:t>
      </w:r>
      <w:del w:id="16" w:author="Dell" w:date="2023-10-01T18:28:00Z">
        <w:r w:rsidRPr="00067144" w:rsidDel="000637E7">
          <w:rPr>
            <w:rFonts w:ascii="Times New Roman" w:hAnsi="Times New Roman" w:cs="Times New Roman"/>
            <w:sz w:val="24"/>
            <w:szCs w:val="24"/>
          </w:rPr>
          <w:delText>“</w:delText>
        </w:r>
      </w:del>
      <w:r w:rsidRPr="00067144">
        <w:rPr>
          <w:rFonts w:ascii="Times New Roman" w:hAnsi="Times New Roman" w:cs="Times New Roman"/>
          <w:sz w:val="24"/>
          <w:szCs w:val="24"/>
        </w:rPr>
        <w:t>submitted to the Faculty of Management, Tribhuvan University,</w:t>
      </w:r>
      <w:r>
        <w:rPr>
          <w:rFonts w:ascii="Times New Roman" w:hAnsi="Times New Roman" w:cs="Times New Roman"/>
          <w:sz w:val="24"/>
          <w:szCs w:val="24"/>
        </w:rPr>
        <w:t xml:space="preserve"> </w:t>
      </w:r>
      <w:r w:rsidRPr="00067144">
        <w:rPr>
          <w:rFonts w:ascii="Times New Roman" w:hAnsi="Times New Roman" w:cs="Times New Roman"/>
          <w:sz w:val="24"/>
          <w:szCs w:val="24"/>
        </w:rPr>
        <w:t>Kathmandu is an original piece of work done under the supervision of</w:t>
      </w:r>
      <w:r>
        <w:rPr>
          <w:rFonts w:ascii="Times New Roman" w:hAnsi="Times New Roman" w:cs="Times New Roman"/>
          <w:sz w:val="24"/>
          <w:szCs w:val="24"/>
        </w:rPr>
        <w:t xml:space="preserve"> </w:t>
      </w:r>
      <w:del w:id="17" w:author="Dell" w:date="2023-10-01T18:28:00Z">
        <w:r w:rsidRPr="00067144" w:rsidDel="000637E7">
          <w:rPr>
            <w:rFonts w:ascii="Times New Roman" w:hAnsi="Times New Roman" w:cs="Times New Roman"/>
            <w:sz w:val="24"/>
            <w:szCs w:val="24"/>
          </w:rPr>
          <w:delText>.............................................................</w:delText>
        </w:r>
      </w:del>
      <w:ins w:id="18" w:author="Dell" w:date="2023-10-01T18:28:00Z">
        <w:r w:rsidR="000637E7">
          <w:rPr>
            <w:rFonts w:ascii="Times New Roman" w:hAnsi="Times New Roman" w:cs="Times New Roman"/>
            <w:sz w:val="24"/>
            <w:szCs w:val="24"/>
          </w:rPr>
          <w:t xml:space="preserve">Prakash </w:t>
        </w:r>
      </w:ins>
      <w:ins w:id="19" w:author="Dell" w:date="2023-10-01T18:29:00Z">
        <w:r w:rsidR="000637E7">
          <w:rPr>
            <w:rFonts w:ascii="Times New Roman" w:hAnsi="Times New Roman" w:cs="Times New Roman"/>
            <w:sz w:val="24"/>
            <w:szCs w:val="24"/>
          </w:rPr>
          <w:t xml:space="preserve">Kr. Gautam, </w:t>
        </w:r>
      </w:ins>
      <w:del w:id="20" w:author="Dell" w:date="2023-10-01T18:29:00Z">
        <w:r w:rsidRPr="00067144" w:rsidDel="000637E7">
          <w:rPr>
            <w:rFonts w:ascii="Times New Roman" w:hAnsi="Times New Roman" w:cs="Times New Roman"/>
            <w:sz w:val="24"/>
            <w:szCs w:val="24"/>
          </w:rPr>
          <w:delText>of Padma</w:delText>
        </w:r>
        <w:r w:rsidDel="000637E7">
          <w:rPr>
            <w:rFonts w:ascii="Times New Roman" w:hAnsi="Times New Roman" w:cs="Times New Roman"/>
            <w:sz w:val="24"/>
            <w:szCs w:val="24"/>
          </w:rPr>
          <w:delText xml:space="preserve"> </w:delText>
        </w:r>
        <w:r w:rsidRPr="00067144" w:rsidDel="000637E7">
          <w:rPr>
            <w:rFonts w:ascii="Times New Roman" w:hAnsi="Times New Roman" w:cs="Times New Roman"/>
            <w:sz w:val="24"/>
            <w:szCs w:val="24"/>
          </w:rPr>
          <w:delText>Kanya Multiple Campus</w:delText>
        </w:r>
        <w:r w:rsidDel="000637E7">
          <w:rPr>
            <w:rFonts w:ascii="Times New Roman" w:hAnsi="Times New Roman" w:cs="Times New Roman"/>
            <w:sz w:val="24"/>
            <w:szCs w:val="24"/>
          </w:rPr>
          <w:delText xml:space="preserve"> </w:delText>
        </w:r>
        <w:r w:rsidRPr="00067144" w:rsidDel="000637E7">
          <w:rPr>
            <w:rFonts w:ascii="Times New Roman" w:hAnsi="Times New Roman" w:cs="Times New Roman"/>
            <w:sz w:val="24"/>
            <w:szCs w:val="24"/>
          </w:rPr>
          <w:delText xml:space="preserve">Bagbazar Kathmandu, </w:delText>
        </w:r>
      </w:del>
      <w:r w:rsidRPr="00067144">
        <w:rPr>
          <w:rFonts w:ascii="Times New Roman" w:hAnsi="Times New Roman" w:cs="Times New Roman"/>
          <w:sz w:val="24"/>
          <w:szCs w:val="24"/>
        </w:rPr>
        <w:t>and is submitted in the partial fulfillment of the requirements</w:t>
      </w:r>
      <w:r>
        <w:rPr>
          <w:rFonts w:ascii="Times New Roman" w:hAnsi="Times New Roman" w:cs="Times New Roman"/>
          <w:sz w:val="24"/>
          <w:szCs w:val="24"/>
        </w:rPr>
        <w:t xml:space="preserve"> </w:t>
      </w:r>
      <w:r w:rsidRPr="00067144">
        <w:rPr>
          <w:rFonts w:ascii="Times New Roman" w:hAnsi="Times New Roman" w:cs="Times New Roman"/>
          <w:sz w:val="24"/>
          <w:szCs w:val="24"/>
        </w:rPr>
        <w:t>for the award of the degree of Master of Business Management (MBM).This seminar</w:t>
      </w:r>
      <w:r>
        <w:rPr>
          <w:rFonts w:ascii="Times New Roman" w:hAnsi="Times New Roman" w:cs="Times New Roman"/>
          <w:sz w:val="24"/>
          <w:szCs w:val="24"/>
        </w:rPr>
        <w:t xml:space="preserve"> </w:t>
      </w:r>
      <w:r w:rsidRPr="00067144">
        <w:rPr>
          <w:rFonts w:ascii="Times New Roman" w:hAnsi="Times New Roman" w:cs="Times New Roman"/>
          <w:sz w:val="24"/>
          <w:szCs w:val="24"/>
        </w:rPr>
        <w:t>report has not been submitted to any other university or institution for the award of any</w:t>
      </w:r>
      <w:r>
        <w:rPr>
          <w:rFonts w:ascii="Times New Roman" w:hAnsi="Times New Roman" w:cs="Times New Roman"/>
          <w:sz w:val="24"/>
          <w:szCs w:val="24"/>
        </w:rPr>
        <w:t xml:space="preserve"> </w:t>
      </w:r>
      <w:r w:rsidRPr="00067144">
        <w:rPr>
          <w:rFonts w:ascii="Times New Roman" w:hAnsi="Times New Roman" w:cs="Times New Roman"/>
          <w:sz w:val="24"/>
          <w:szCs w:val="24"/>
        </w:rPr>
        <w:t>other university or institution for the award of any</w:t>
      </w:r>
      <w:r>
        <w:rPr>
          <w:rFonts w:ascii="Times New Roman" w:hAnsi="Times New Roman" w:cs="Times New Roman"/>
          <w:sz w:val="24"/>
          <w:szCs w:val="24"/>
        </w:rPr>
        <w:t xml:space="preserve"> </w:t>
      </w:r>
      <w:r w:rsidRPr="00067144">
        <w:rPr>
          <w:rFonts w:ascii="Times New Roman" w:hAnsi="Times New Roman" w:cs="Times New Roman"/>
          <w:sz w:val="24"/>
          <w:szCs w:val="24"/>
        </w:rPr>
        <w:t>degree.</w:t>
      </w:r>
    </w:p>
    <w:p w:rsidR="00A32413" w:rsidRDefault="00A32413" w:rsidP="00B03951">
      <w:pPr>
        <w:spacing w:after="120"/>
        <w:jc w:val="both"/>
        <w:rPr>
          <w:rFonts w:ascii="Times New Roman" w:hAnsi="Times New Roman" w:cs="Times New Roman"/>
          <w:sz w:val="24"/>
          <w:szCs w:val="24"/>
        </w:rPr>
      </w:pPr>
    </w:p>
    <w:p w:rsidR="00A32413" w:rsidDel="000637E7" w:rsidRDefault="00A32413" w:rsidP="00B03951">
      <w:pPr>
        <w:spacing w:after="120"/>
        <w:jc w:val="both"/>
        <w:rPr>
          <w:del w:id="21" w:author="Dell" w:date="2023-10-01T18:29:00Z"/>
          <w:rFonts w:ascii="Times New Roman" w:hAnsi="Times New Roman" w:cs="Times New Roman"/>
          <w:sz w:val="24"/>
          <w:szCs w:val="24"/>
        </w:rPr>
      </w:pPr>
    </w:p>
    <w:p w:rsidR="00A32413" w:rsidDel="000637E7" w:rsidRDefault="00A32413" w:rsidP="00B03951">
      <w:pPr>
        <w:spacing w:after="120"/>
        <w:jc w:val="both"/>
        <w:rPr>
          <w:del w:id="22" w:author="Dell" w:date="2023-10-01T18:29:00Z"/>
          <w:rFonts w:ascii="Times New Roman" w:hAnsi="Times New Roman" w:cs="Times New Roman"/>
          <w:sz w:val="24"/>
          <w:szCs w:val="24"/>
        </w:rPr>
      </w:pPr>
    </w:p>
    <w:p w:rsidR="00A32413" w:rsidDel="000637E7" w:rsidRDefault="00A32413" w:rsidP="00B03951">
      <w:pPr>
        <w:spacing w:after="120"/>
        <w:jc w:val="both"/>
        <w:rPr>
          <w:del w:id="23" w:author="Dell" w:date="2023-10-01T18:29:00Z"/>
          <w:rFonts w:ascii="Times New Roman" w:hAnsi="Times New Roman" w:cs="Times New Roman"/>
          <w:sz w:val="24"/>
          <w:szCs w:val="24"/>
        </w:rPr>
      </w:pPr>
    </w:p>
    <w:p w:rsidR="00A32413" w:rsidDel="000637E7" w:rsidRDefault="00A32413" w:rsidP="00B03951">
      <w:pPr>
        <w:spacing w:after="120"/>
        <w:jc w:val="both"/>
        <w:rPr>
          <w:del w:id="24" w:author="Dell" w:date="2023-10-01T18:29:00Z"/>
          <w:rFonts w:ascii="Times New Roman" w:hAnsi="Times New Roman" w:cs="Times New Roman"/>
          <w:sz w:val="24"/>
          <w:szCs w:val="24"/>
        </w:rPr>
      </w:pPr>
    </w:p>
    <w:p w:rsidR="006E54FA" w:rsidDel="000637E7" w:rsidRDefault="006E54FA" w:rsidP="00B03951">
      <w:pPr>
        <w:spacing w:after="120"/>
        <w:jc w:val="both"/>
        <w:rPr>
          <w:del w:id="25" w:author="Dell" w:date="2023-10-01T18:29:00Z"/>
          <w:rFonts w:ascii="Times New Roman" w:hAnsi="Times New Roman" w:cs="Times New Roman"/>
          <w:sz w:val="24"/>
          <w:szCs w:val="24"/>
        </w:rPr>
      </w:pPr>
    </w:p>
    <w:p w:rsidR="006E54FA" w:rsidRDefault="006E54FA" w:rsidP="00B03951">
      <w:pPr>
        <w:spacing w:after="120"/>
        <w:jc w:val="both"/>
        <w:rPr>
          <w:rFonts w:ascii="Times New Roman" w:hAnsi="Times New Roman" w:cs="Times New Roman"/>
          <w:sz w:val="24"/>
          <w:szCs w:val="24"/>
        </w:rPr>
      </w:pPr>
    </w:p>
    <w:p w:rsidR="006E54FA" w:rsidRDefault="006E54FA" w:rsidP="00B03951">
      <w:pPr>
        <w:spacing w:after="120"/>
        <w:jc w:val="both"/>
        <w:rPr>
          <w:rFonts w:ascii="Times New Roman" w:hAnsi="Times New Roman" w:cs="Times New Roman"/>
          <w:sz w:val="24"/>
          <w:szCs w:val="24"/>
        </w:rPr>
      </w:pPr>
    </w:p>
    <w:p w:rsidR="00A32413" w:rsidRPr="000637E7" w:rsidRDefault="00A32413" w:rsidP="00B03951">
      <w:pPr>
        <w:spacing w:after="120"/>
        <w:jc w:val="both"/>
        <w:rPr>
          <w:rFonts w:ascii="Times New Roman" w:hAnsi="Times New Roman" w:cs="Times New Roman"/>
          <w:bCs/>
          <w:sz w:val="24"/>
          <w:szCs w:val="24"/>
          <w:rPrChange w:id="26" w:author="Dell" w:date="2023-10-01T18:29:00Z">
            <w:rPr>
              <w:rFonts w:ascii="Times New Roman" w:hAnsi="Times New Roman" w:cs="Times New Roman"/>
              <w:b/>
              <w:bCs/>
              <w:sz w:val="24"/>
              <w:szCs w:val="24"/>
            </w:rPr>
          </w:rPrChange>
        </w:rPr>
      </w:pPr>
    </w:p>
    <w:p w:rsidR="00A32413" w:rsidRPr="000637E7" w:rsidDel="000637E7" w:rsidRDefault="00A32413" w:rsidP="00B03951">
      <w:pPr>
        <w:spacing w:after="120"/>
        <w:jc w:val="both"/>
        <w:rPr>
          <w:del w:id="27" w:author="Dell" w:date="2023-10-01T18:29:00Z"/>
          <w:rFonts w:ascii="Times New Roman" w:hAnsi="Times New Roman" w:cs="Times New Roman"/>
          <w:bCs/>
          <w:sz w:val="24"/>
          <w:szCs w:val="24"/>
          <w:rPrChange w:id="28" w:author="Dell" w:date="2023-10-01T18:29:00Z">
            <w:rPr>
              <w:del w:id="29" w:author="Dell" w:date="2023-10-01T18:29:00Z"/>
              <w:rFonts w:ascii="Times New Roman" w:hAnsi="Times New Roman" w:cs="Times New Roman"/>
              <w:b/>
              <w:bCs/>
              <w:sz w:val="24"/>
              <w:szCs w:val="24"/>
            </w:rPr>
          </w:rPrChange>
        </w:rPr>
      </w:pPr>
      <w:del w:id="30" w:author="Dell" w:date="2023-10-01T18:29:00Z">
        <w:r w:rsidRPr="000637E7" w:rsidDel="000637E7">
          <w:rPr>
            <w:rFonts w:ascii="Times New Roman" w:hAnsi="Times New Roman" w:cs="Times New Roman"/>
            <w:bCs/>
            <w:sz w:val="24"/>
            <w:szCs w:val="24"/>
            <w:rPrChange w:id="31" w:author="Dell" w:date="2023-10-01T18:29:00Z">
              <w:rPr>
                <w:rFonts w:ascii="Times New Roman" w:hAnsi="Times New Roman" w:cs="Times New Roman"/>
                <w:b/>
                <w:bCs/>
                <w:sz w:val="24"/>
                <w:szCs w:val="24"/>
              </w:rPr>
            </w:rPrChange>
          </w:rPr>
          <w:delText>Signature:</w:delText>
        </w:r>
      </w:del>
    </w:p>
    <w:p w:rsidR="00A32413" w:rsidRPr="000637E7" w:rsidRDefault="00A32413" w:rsidP="00B03951">
      <w:pPr>
        <w:spacing w:after="120"/>
        <w:jc w:val="both"/>
        <w:rPr>
          <w:rFonts w:ascii="Times New Roman" w:hAnsi="Times New Roman" w:cs="Times New Roman"/>
          <w:bCs/>
          <w:sz w:val="24"/>
          <w:szCs w:val="24"/>
          <w:rPrChange w:id="32" w:author="Dell" w:date="2023-10-01T18:29:00Z">
            <w:rPr>
              <w:rFonts w:ascii="Times New Roman" w:hAnsi="Times New Roman" w:cs="Times New Roman"/>
              <w:b/>
              <w:bCs/>
              <w:sz w:val="24"/>
              <w:szCs w:val="24"/>
            </w:rPr>
          </w:rPrChange>
        </w:rPr>
      </w:pPr>
      <w:del w:id="33" w:author="Dell" w:date="2023-10-01T18:29:00Z">
        <w:r w:rsidRPr="000637E7" w:rsidDel="000637E7">
          <w:rPr>
            <w:rFonts w:ascii="Times New Roman" w:hAnsi="Times New Roman" w:cs="Times New Roman"/>
            <w:bCs/>
            <w:sz w:val="24"/>
            <w:szCs w:val="24"/>
            <w:rPrChange w:id="34" w:author="Dell" w:date="2023-10-01T18:29:00Z">
              <w:rPr>
                <w:rFonts w:ascii="Times New Roman" w:hAnsi="Times New Roman" w:cs="Times New Roman"/>
                <w:b/>
                <w:bCs/>
                <w:sz w:val="24"/>
                <w:szCs w:val="24"/>
              </w:rPr>
            </w:rPrChange>
          </w:rPr>
          <w:delText xml:space="preserve">Name: </w:delText>
        </w:r>
      </w:del>
      <w:ins w:id="35" w:author="Dell" w:date="2023-10-01T18:29:00Z">
        <w:r w:rsidR="000637E7" w:rsidRPr="000637E7">
          <w:rPr>
            <w:rFonts w:ascii="Times New Roman" w:hAnsi="Times New Roman" w:cs="Times New Roman"/>
            <w:bCs/>
            <w:sz w:val="24"/>
            <w:szCs w:val="24"/>
            <w:rPrChange w:id="36" w:author="Dell" w:date="2023-10-01T18:29:00Z">
              <w:rPr>
                <w:rFonts w:ascii="Times New Roman" w:hAnsi="Times New Roman" w:cs="Times New Roman"/>
                <w:b/>
                <w:bCs/>
                <w:sz w:val="24"/>
                <w:szCs w:val="24"/>
              </w:rPr>
            </w:rPrChange>
          </w:rPr>
          <w:t>R</w:t>
        </w:r>
      </w:ins>
      <w:del w:id="37" w:author="Dell" w:date="2023-10-01T18:29:00Z">
        <w:r w:rsidRPr="000637E7" w:rsidDel="000637E7">
          <w:rPr>
            <w:rFonts w:ascii="Times New Roman" w:hAnsi="Times New Roman" w:cs="Times New Roman"/>
            <w:bCs/>
            <w:sz w:val="24"/>
            <w:szCs w:val="24"/>
            <w:rPrChange w:id="38" w:author="Dell" w:date="2023-10-01T18:29:00Z">
              <w:rPr>
                <w:rFonts w:ascii="Times New Roman" w:hAnsi="Times New Roman" w:cs="Times New Roman"/>
                <w:b/>
                <w:bCs/>
                <w:sz w:val="24"/>
                <w:szCs w:val="24"/>
              </w:rPr>
            </w:rPrChange>
          </w:rPr>
          <w:delText>R</w:delText>
        </w:r>
      </w:del>
      <w:r w:rsidRPr="000637E7">
        <w:rPr>
          <w:rFonts w:ascii="Times New Roman" w:hAnsi="Times New Roman" w:cs="Times New Roman"/>
          <w:bCs/>
          <w:sz w:val="24"/>
          <w:szCs w:val="24"/>
          <w:rPrChange w:id="39" w:author="Dell" w:date="2023-10-01T18:29:00Z">
            <w:rPr>
              <w:rFonts w:ascii="Times New Roman" w:hAnsi="Times New Roman" w:cs="Times New Roman"/>
              <w:b/>
              <w:bCs/>
              <w:sz w:val="24"/>
              <w:szCs w:val="24"/>
            </w:rPr>
          </w:rPrChange>
        </w:rPr>
        <w:t>asmita Tandukar</w:t>
      </w:r>
    </w:p>
    <w:p w:rsidR="00A32413" w:rsidRPr="000637E7" w:rsidRDefault="00A32413" w:rsidP="00B03951">
      <w:pPr>
        <w:spacing w:after="120"/>
        <w:jc w:val="both"/>
        <w:rPr>
          <w:rFonts w:ascii="Times New Roman" w:hAnsi="Times New Roman" w:cs="Times New Roman"/>
          <w:bCs/>
          <w:sz w:val="24"/>
          <w:szCs w:val="24"/>
          <w:rPrChange w:id="40" w:author="Dell" w:date="2023-10-01T18:29:00Z">
            <w:rPr>
              <w:rFonts w:ascii="Times New Roman" w:hAnsi="Times New Roman" w:cs="Times New Roman"/>
              <w:b/>
              <w:bCs/>
              <w:sz w:val="24"/>
              <w:szCs w:val="24"/>
            </w:rPr>
          </w:rPrChange>
        </w:rPr>
      </w:pPr>
      <w:del w:id="41" w:author="Dell" w:date="2023-10-01T18:29:00Z">
        <w:r w:rsidRPr="000637E7" w:rsidDel="000637E7">
          <w:rPr>
            <w:rFonts w:ascii="Times New Roman" w:hAnsi="Times New Roman" w:cs="Times New Roman"/>
            <w:bCs/>
            <w:sz w:val="24"/>
            <w:szCs w:val="24"/>
            <w:rPrChange w:id="42" w:author="Dell" w:date="2023-10-01T18:29:00Z">
              <w:rPr>
                <w:rFonts w:ascii="Times New Roman" w:hAnsi="Times New Roman" w:cs="Times New Roman"/>
                <w:b/>
                <w:bCs/>
                <w:sz w:val="24"/>
                <w:szCs w:val="24"/>
              </w:rPr>
            </w:rPrChange>
          </w:rPr>
          <w:delText>Date:</w:delText>
        </w:r>
      </w:del>
      <w:ins w:id="43" w:author="Dell" w:date="2023-10-01T18:29:00Z">
        <w:r w:rsidR="000637E7" w:rsidRPr="000637E7">
          <w:rPr>
            <w:rFonts w:ascii="Times New Roman" w:hAnsi="Times New Roman" w:cs="Times New Roman"/>
            <w:bCs/>
            <w:sz w:val="24"/>
            <w:szCs w:val="24"/>
            <w:rPrChange w:id="44" w:author="Dell" w:date="2023-10-01T18:29:00Z">
              <w:rPr>
                <w:rFonts w:ascii="Times New Roman" w:hAnsi="Times New Roman" w:cs="Times New Roman"/>
                <w:b/>
                <w:bCs/>
                <w:sz w:val="24"/>
                <w:szCs w:val="24"/>
              </w:rPr>
            </w:rPrChange>
          </w:rPr>
          <w:t>October, 2023</w:t>
        </w:r>
      </w:ins>
    </w:p>
    <w:p w:rsidR="006E54FA" w:rsidRDefault="006E54FA" w:rsidP="00B03951">
      <w:pPr>
        <w:spacing w:after="120"/>
        <w:jc w:val="both"/>
        <w:rPr>
          <w:rFonts w:ascii="Times New Roman" w:hAnsi="Times New Roman" w:cs="Times New Roman"/>
          <w:sz w:val="24"/>
          <w:szCs w:val="24"/>
        </w:rPr>
      </w:pPr>
    </w:p>
    <w:p w:rsidR="006E54FA" w:rsidRDefault="006E54FA" w:rsidP="00B03951">
      <w:pPr>
        <w:spacing w:after="120"/>
        <w:jc w:val="both"/>
        <w:rPr>
          <w:rFonts w:ascii="Times New Roman" w:hAnsi="Times New Roman" w:cs="Times New Roman"/>
          <w:sz w:val="24"/>
          <w:szCs w:val="24"/>
        </w:rPr>
      </w:pPr>
    </w:p>
    <w:p w:rsidR="006E54FA" w:rsidRDefault="006E54FA" w:rsidP="00B03951">
      <w:pPr>
        <w:spacing w:after="120"/>
        <w:jc w:val="both"/>
        <w:rPr>
          <w:rFonts w:ascii="Times New Roman" w:hAnsi="Times New Roman" w:cs="Times New Roman"/>
          <w:sz w:val="24"/>
          <w:szCs w:val="24"/>
        </w:rPr>
      </w:pPr>
    </w:p>
    <w:p w:rsidR="006E54FA" w:rsidRDefault="006E54FA" w:rsidP="00B03951">
      <w:pPr>
        <w:spacing w:after="120"/>
        <w:jc w:val="both"/>
        <w:rPr>
          <w:rFonts w:ascii="Times New Roman" w:hAnsi="Times New Roman" w:cs="Times New Roman"/>
          <w:sz w:val="24"/>
          <w:szCs w:val="24"/>
        </w:rPr>
      </w:pPr>
    </w:p>
    <w:p w:rsidR="006E54FA" w:rsidRDefault="006E54FA" w:rsidP="00B03951">
      <w:pPr>
        <w:spacing w:after="120"/>
        <w:jc w:val="both"/>
        <w:rPr>
          <w:rFonts w:ascii="Times New Roman" w:hAnsi="Times New Roman" w:cs="Times New Roman"/>
          <w:sz w:val="24"/>
          <w:szCs w:val="24"/>
        </w:rPr>
      </w:pPr>
    </w:p>
    <w:p w:rsidR="006E54FA" w:rsidRDefault="006E54FA" w:rsidP="00B03951">
      <w:pPr>
        <w:spacing w:after="120"/>
        <w:jc w:val="both"/>
        <w:rPr>
          <w:rFonts w:ascii="Times New Roman" w:hAnsi="Times New Roman" w:cs="Times New Roman"/>
          <w:sz w:val="24"/>
          <w:szCs w:val="24"/>
        </w:rPr>
      </w:pPr>
    </w:p>
    <w:p w:rsidR="006E54FA" w:rsidRDefault="006E54FA" w:rsidP="00B03951">
      <w:pPr>
        <w:spacing w:after="120"/>
        <w:jc w:val="both"/>
        <w:rPr>
          <w:rFonts w:ascii="Times New Roman" w:hAnsi="Times New Roman" w:cs="Times New Roman"/>
          <w:sz w:val="24"/>
          <w:szCs w:val="24"/>
        </w:rPr>
      </w:pPr>
    </w:p>
    <w:p w:rsidR="00FF20DA" w:rsidRDefault="00FF20DA" w:rsidP="00B03951">
      <w:pPr>
        <w:spacing w:after="120"/>
        <w:jc w:val="both"/>
        <w:rPr>
          <w:rFonts w:ascii="Times New Roman" w:hAnsi="Times New Roman" w:cs="Times New Roman"/>
          <w:sz w:val="24"/>
          <w:szCs w:val="24"/>
        </w:rPr>
      </w:pPr>
    </w:p>
    <w:p w:rsidR="000637E7" w:rsidRDefault="000637E7" w:rsidP="00DF4FDF">
      <w:pPr>
        <w:pStyle w:val="Heading1"/>
        <w:jc w:val="center"/>
        <w:rPr>
          <w:ins w:id="45" w:author="Dell" w:date="2023-10-01T18:30:00Z"/>
        </w:rPr>
      </w:pPr>
      <w:bookmarkStart w:id="46" w:name="_Toc146943224"/>
    </w:p>
    <w:p w:rsidR="000637E7" w:rsidRDefault="000637E7" w:rsidP="00DF4FDF">
      <w:pPr>
        <w:pStyle w:val="Heading1"/>
        <w:jc w:val="center"/>
        <w:rPr>
          <w:ins w:id="47" w:author="Dell" w:date="2023-10-01T18:30:00Z"/>
        </w:rPr>
      </w:pPr>
    </w:p>
    <w:p w:rsidR="00FF20DA" w:rsidRPr="00DF4FDF" w:rsidRDefault="00FF20DA" w:rsidP="00DF4FDF">
      <w:pPr>
        <w:pStyle w:val="Heading1"/>
        <w:jc w:val="center"/>
      </w:pPr>
      <w:r w:rsidRPr="00DF4FDF">
        <w:t>LETTER OF APPROVAL</w:t>
      </w:r>
      <w:bookmarkEnd w:id="46"/>
    </w:p>
    <w:p w:rsidR="00FF20DA" w:rsidRDefault="00FF20DA" w:rsidP="00FF20DA">
      <w:pPr>
        <w:pStyle w:val="Default"/>
        <w:jc w:val="center"/>
        <w:rPr>
          <w:sz w:val="28"/>
          <w:szCs w:val="28"/>
        </w:rPr>
      </w:pPr>
    </w:p>
    <w:p w:rsidR="00FF20DA" w:rsidRDefault="00FF20DA" w:rsidP="00FF20DA">
      <w:pPr>
        <w:pStyle w:val="Default"/>
        <w:jc w:val="center"/>
        <w:rPr>
          <w:sz w:val="28"/>
          <w:szCs w:val="28"/>
        </w:rPr>
      </w:pPr>
      <w:r>
        <w:rPr>
          <w:sz w:val="28"/>
          <w:szCs w:val="28"/>
        </w:rPr>
        <w:t>This is to certify that the Seminar report</w:t>
      </w:r>
    </w:p>
    <w:p w:rsidR="00FF20DA" w:rsidRDefault="00FF20DA" w:rsidP="00FF20DA">
      <w:pPr>
        <w:pStyle w:val="Default"/>
        <w:jc w:val="center"/>
        <w:rPr>
          <w:sz w:val="28"/>
          <w:szCs w:val="28"/>
        </w:rPr>
      </w:pPr>
    </w:p>
    <w:p w:rsidR="00FF20DA" w:rsidRDefault="00FF20DA" w:rsidP="00FF20DA">
      <w:pPr>
        <w:pStyle w:val="Default"/>
        <w:jc w:val="center"/>
        <w:rPr>
          <w:sz w:val="28"/>
          <w:szCs w:val="28"/>
        </w:rPr>
      </w:pPr>
    </w:p>
    <w:p w:rsidR="00FF20DA" w:rsidRDefault="00FF20DA" w:rsidP="00FF20DA">
      <w:pPr>
        <w:pStyle w:val="Default"/>
        <w:jc w:val="center"/>
        <w:rPr>
          <w:sz w:val="28"/>
          <w:szCs w:val="28"/>
        </w:rPr>
      </w:pPr>
    </w:p>
    <w:p w:rsidR="00FF20DA" w:rsidRDefault="00FF20DA" w:rsidP="00FF20DA">
      <w:pPr>
        <w:pStyle w:val="Default"/>
        <w:jc w:val="center"/>
        <w:rPr>
          <w:sz w:val="28"/>
          <w:szCs w:val="28"/>
        </w:rPr>
      </w:pPr>
      <w:r>
        <w:rPr>
          <w:sz w:val="28"/>
          <w:szCs w:val="28"/>
        </w:rPr>
        <w:t>Submitted by</w:t>
      </w:r>
    </w:p>
    <w:p w:rsidR="00FF20DA" w:rsidRDefault="00FF20DA" w:rsidP="00FF20DA">
      <w:pPr>
        <w:pStyle w:val="Default"/>
        <w:jc w:val="center"/>
        <w:rPr>
          <w:b/>
          <w:bCs/>
          <w:sz w:val="28"/>
          <w:szCs w:val="28"/>
        </w:rPr>
      </w:pPr>
      <w:r>
        <w:rPr>
          <w:b/>
          <w:bCs/>
          <w:sz w:val="28"/>
          <w:szCs w:val="28"/>
        </w:rPr>
        <w:t>Rasmita Tand</w:t>
      </w:r>
      <w:r w:rsidRPr="00FF20DA">
        <w:rPr>
          <w:b/>
          <w:bCs/>
          <w:sz w:val="28"/>
          <w:szCs w:val="28"/>
        </w:rPr>
        <w:t>ukar</w:t>
      </w:r>
    </w:p>
    <w:p w:rsidR="00FF20DA" w:rsidRDefault="00FF20DA" w:rsidP="00FF20DA">
      <w:pPr>
        <w:pStyle w:val="Default"/>
        <w:jc w:val="center"/>
        <w:rPr>
          <w:sz w:val="28"/>
          <w:szCs w:val="28"/>
        </w:rPr>
      </w:pPr>
    </w:p>
    <w:p w:rsidR="00FF20DA" w:rsidRDefault="00FF20DA" w:rsidP="00FF20DA">
      <w:pPr>
        <w:pStyle w:val="Default"/>
        <w:jc w:val="center"/>
        <w:rPr>
          <w:sz w:val="28"/>
          <w:szCs w:val="28"/>
        </w:rPr>
      </w:pPr>
    </w:p>
    <w:p w:rsidR="00FF20DA" w:rsidRDefault="00FF20DA" w:rsidP="00FF20DA">
      <w:pPr>
        <w:pStyle w:val="Default"/>
        <w:jc w:val="center"/>
        <w:rPr>
          <w:sz w:val="28"/>
          <w:szCs w:val="28"/>
        </w:rPr>
      </w:pPr>
      <w:r>
        <w:rPr>
          <w:sz w:val="28"/>
          <w:szCs w:val="28"/>
        </w:rPr>
        <w:t>Entitled</w:t>
      </w:r>
    </w:p>
    <w:p w:rsidR="00FF20DA" w:rsidRPr="000637E7" w:rsidRDefault="00FF20DA" w:rsidP="006711B9">
      <w:pPr>
        <w:jc w:val="center"/>
        <w:rPr>
          <w:rFonts w:ascii="Times New Roman" w:hAnsi="Times New Roman" w:cs="Times New Roman"/>
          <w:color w:val="FF0000"/>
          <w:sz w:val="28"/>
          <w:szCs w:val="28"/>
          <w:rPrChange w:id="48" w:author="Dell" w:date="2023-10-01T18:30:00Z">
            <w:rPr>
              <w:rFonts w:ascii="Times New Roman" w:hAnsi="Times New Roman" w:cs="Times New Roman"/>
              <w:sz w:val="28"/>
              <w:szCs w:val="28"/>
            </w:rPr>
          </w:rPrChange>
        </w:rPr>
      </w:pPr>
      <w:r w:rsidRPr="000637E7">
        <w:rPr>
          <w:color w:val="FF0000"/>
          <w:sz w:val="28"/>
          <w:szCs w:val="28"/>
          <w:rPrChange w:id="49" w:author="Dell" w:date="2023-10-01T18:30:00Z">
            <w:rPr>
              <w:sz w:val="28"/>
              <w:szCs w:val="28"/>
            </w:rPr>
          </w:rPrChange>
        </w:rPr>
        <w:t>“</w:t>
      </w:r>
      <w:r w:rsidRPr="000637E7">
        <w:rPr>
          <w:rFonts w:ascii="Times New Roman" w:hAnsi="Times New Roman" w:cs="Times New Roman"/>
          <w:b/>
          <w:bCs/>
          <w:color w:val="FF0000"/>
          <w:sz w:val="24"/>
          <w:szCs w:val="24"/>
          <w:rPrChange w:id="50" w:author="Dell" w:date="2023-10-01T18:30:00Z">
            <w:rPr>
              <w:rFonts w:ascii="Times New Roman" w:hAnsi="Times New Roman" w:cs="Times New Roman"/>
              <w:b/>
              <w:bCs/>
              <w:sz w:val="24"/>
              <w:szCs w:val="24"/>
            </w:rPr>
          </w:rPrChange>
        </w:rPr>
        <w:t>Leading change in Response to COVID-19 in organization regarding employee</w:t>
      </w:r>
      <w:r w:rsidRPr="000637E7">
        <w:rPr>
          <w:b/>
          <w:bCs/>
          <w:color w:val="FF0000"/>
          <w:sz w:val="28"/>
          <w:szCs w:val="28"/>
          <w:rPrChange w:id="51" w:author="Dell" w:date="2023-10-01T18:30:00Z">
            <w:rPr>
              <w:b/>
              <w:bCs/>
              <w:sz w:val="28"/>
              <w:szCs w:val="28"/>
            </w:rPr>
          </w:rPrChange>
        </w:rPr>
        <w:t>”</w:t>
      </w:r>
    </w:p>
    <w:p w:rsidR="00FF20DA" w:rsidRDefault="00FF20DA" w:rsidP="00FF20DA">
      <w:pPr>
        <w:pStyle w:val="Default"/>
        <w:tabs>
          <w:tab w:val="left" w:pos="3185"/>
        </w:tabs>
        <w:rPr>
          <w:sz w:val="28"/>
          <w:szCs w:val="28"/>
        </w:rPr>
      </w:pPr>
      <w:r>
        <w:rPr>
          <w:sz w:val="28"/>
          <w:szCs w:val="28"/>
        </w:rPr>
        <w:tab/>
      </w:r>
    </w:p>
    <w:p w:rsidR="00FF20DA" w:rsidRPr="00E41D24" w:rsidRDefault="00FF20DA" w:rsidP="000637E7">
      <w:pPr>
        <w:pStyle w:val="Default"/>
        <w:spacing w:line="360" w:lineRule="auto"/>
        <w:jc w:val="center"/>
        <w:pPrChange w:id="52" w:author="Dell" w:date="2023-10-01T18:30:00Z">
          <w:pPr>
            <w:pStyle w:val="Default"/>
            <w:jc w:val="center"/>
          </w:pPr>
        </w:pPrChange>
      </w:pPr>
      <w:r w:rsidRPr="00E41D24">
        <w:t>has been prepared in the prescribed format of the Faculty of Management, Tribhuvan University and as approved by the campus. It is satisfactory in the scope and quality as a Seminar report required in the partial fulfil</w:t>
      </w:r>
      <w:r w:rsidR="00F6135E">
        <w:t>l</w:t>
      </w:r>
      <w:r w:rsidRPr="00E41D24">
        <w:t>ment of the Master of Business Management (BBM).</w:t>
      </w:r>
    </w:p>
    <w:p w:rsidR="00FF20DA" w:rsidRPr="00E41D24" w:rsidRDefault="00FF20DA" w:rsidP="00FF20DA">
      <w:pPr>
        <w:pStyle w:val="Default"/>
        <w:jc w:val="center"/>
      </w:pPr>
      <w:r w:rsidRPr="00E41D24">
        <w:t>Hence, this Seminar report is forwarded for examination.</w:t>
      </w:r>
    </w:p>
    <w:p w:rsidR="00FF20DA" w:rsidRPr="00E41D24" w:rsidRDefault="00FF20DA" w:rsidP="00FF20DA">
      <w:pPr>
        <w:pStyle w:val="Default"/>
        <w:jc w:val="center"/>
      </w:pPr>
    </w:p>
    <w:p w:rsidR="00FF20DA" w:rsidDel="000637E7" w:rsidRDefault="00FF20DA" w:rsidP="00FF20DA">
      <w:pPr>
        <w:pStyle w:val="Default"/>
        <w:jc w:val="center"/>
        <w:rPr>
          <w:del w:id="53" w:author="Dell" w:date="2023-10-01T18:31:00Z"/>
          <w:sz w:val="28"/>
          <w:szCs w:val="28"/>
        </w:rPr>
      </w:pPr>
    </w:p>
    <w:p w:rsidR="00FF20DA" w:rsidDel="000637E7" w:rsidRDefault="00FF20DA" w:rsidP="00FF20DA">
      <w:pPr>
        <w:pStyle w:val="Default"/>
        <w:jc w:val="center"/>
        <w:rPr>
          <w:del w:id="54" w:author="Dell" w:date="2023-10-01T18:31:00Z"/>
          <w:sz w:val="28"/>
          <w:szCs w:val="28"/>
        </w:rPr>
      </w:pPr>
    </w:p>
    <w:p w:rsidR="00FF20DA" w:rsidDel="000637E7" w:rsidRDefault="00FF20DA" w:rsidP="00FF20DA">
      <w:pPr>
        <w:pStyle w:val="Default"/>
        <w:rPr>
          <w:del w:id="55" w:author="Dell" w:date="2023-10-01T18:31:00Z"/>
          <w:sz w:val="28"/>
          <w:szCs w:val="28"/>
        </w:rPr>
      </w:pPr>
    </w:p>
    <w:p w:rsidR="00FF20DA" w:rsidRDefault="00FF20DA" w:rsidP="00FF20DA">
      <w:pPr>
        <w:pStyle w:val="Default"/>
        <w:jc w:val="center"/>
        <w:rPr>
          <w:sz w:val="28"/>
          <w:szCs w:val="28"/>
        </w:rPr>
      </w:pPr>
    </w:p>
    <w:p w:rsidR="00FF20DA" w:rsidRDefault="00FF20DA" w:rsidP="00FF20DA">
      <w:pPr>
        <w:pStyle w:val="Default"/>
        <w:jc w:val="center"/>
        <w:rPr>
          <w:sz w:val="28"/>
          <w:szCs w:val="28"/>
        </w:rPr>
      </w:pPr>
    </w:p>
    <w:p w:rsidR="00FF20DA" w:rsidRDefault="00FF20DA" w:rsidP="00FF20DA">
      <w:pPr>
        <w:pStyle w:val="Default"/>
        <w:rPr>
          <w:sz w:val="28"/>
          <w:szCs w:val="28"/>
        </w:rPr>
      </w:pPr>
      <w:r>
        <w:rPr>
          <w:sz w:val="28"/>
          <w:szCs w:val="28"/>
        </w:rPr>
        <w:t xml:space="preserve">………………………………..                        …………………………….. </w:t>
      </w:r>
    </w:p>
    <w:p w:rsidR="00FF20DA" w:rsidRPr="00E41D24" w:rsidRDefault="00FF20DA" w:rsidP="00FF20DA">
      <w:pPr>
        <w:pStyle w:val="Default"/>
      </w:pPr>
      <w:r w:rsidRPr="00E41D24">
        <w:t>Asso.</w:t>
      </w:r>
      <w:ins w:id="56" w:author="Dell" w:date="2023-10-01T18:31:00Z">
        <w:r w:rsidR="000637E7">
          <w:t xml:space="preserve"> </w:t>
        </w:r>
      </w:ins>
      <w:del w:id="57" w:author="Dell" w:date="2023-10-01T18:31:00Z">
        <w:r w:rsidRPr="00E41D24" w:rsidDel="000637E7">
          <w:delText>p</w:delText>
        </w:r>
      </w:del>
      <w:ins w:id="58" w:author="Dell" w:date="2023-10-01T18:31:00Z">
        <w:r w:rsidR="000637E7">
          <w:t>P</w:t>
        </w:r>
      </w:ins>
      <w:r w:rsidRPr="00E41D24">
        <w:t xml:space="preserve">rof. Agni Dhar Parajuli                       </w:t>
      </w:r>
      <w:r w:rsidR="00E41D24">
        <w:t xml:space="preserve">             </w:t>
      </w:r>
      <w:r w:rsidRPr="00E41D24">
        <w:t xml:space="preserve">  Ass</w:t>
      </w:r>
      <w:ins w:id="59" w:author="Dell" w:date="2023-10-01T18:30:00Z">
        <w:r w:rsidR="000637E7">
          <w:t>t</w:t>
        </w:r>
      </w:ins>
      <w:del w:id="60" w:author="Dell" w:date="2023-10-01T18:30:00Z">
        <w:r w:rsidRPr="00E41D24" w:rsidDel="000637E7">
          <w:delText>o</w:delText>
        </w:r>
      </w:del>
      <w:r w:rsidRPr="00E41D24">
        <w:t>.</w:t>
      </w:r>
      <w:ins w:id="61" w:author="Dell" w:date="2023-10-01T18:30:00Z">
        <w:r w:rsidR="000637E7">
          <w:t xml:space="preserve"> </w:t>
        </w:r>
      </w:ins>
      <w:del w:id="62" w:author="Dell" w:date="2023-10-01T18:30:00Z">
        <w:r w:rsidRPr="00E41D24" w:rsidDel="000637E7">
          <w:delText>p</w:delText>
        </w:r>
      </w:del>
      <w:ins w:id="63" w:author="Dell" w:date="2023-10-01T18:30:00Z">
        <w:r w:rsidR="000637E7">
          <w:t>P</w:t>
        </w:r>
      </w:ins>
      <w:r w:rsidRPr="00E41D24">
        <w:t xml:space="preserve">rof. </w:t>
      </w:r>
    </w:p>
    <w:p w:rsidR="000637E7" w:rsidRDefault="00FF20DA" w:rsidP="00FF20DA">
      <w:pPr>
        <w:pStyle w:val="Default"/>
        <w:rPr>
          <w:ins w:id="64" w:author="Dell" w:date="2023-10-01T18:30:00Z"/>
        </w:rPr>
      </w:pPr>
      <w:r w:rsidRPr="00E41D24">
        <w:t xml:space="preserve">Director, </w:t>
      </w:r>
    </w:p>
    <w:p w:rsidR="00FF20DA" w:rsidRPr="00E41D24" w:rsidRDefault="00FF20DA" w:rsidP="00FF20DA">
      <w:pPr>
        <w:pStyle w:val="Default"/>
      </w:pPr>
      <w:r w:rsidRPr="00E41D24">
        <w:t xml:space="preserve">MBM Department                            </w:t>
      </w:r>
      <w:r w:rsidR="00E41D24">
        <w:t xml:space="preserve">             </w:t>
      </w:r>
      <w:ins w:id="65" w:author="Dell" w:date="2023-10-01T18:30:00Z">
        <w:r w:rsidR="000637E7">
          <w:tab/>
        </w:r>
        <w:r w:rsidR="000637E7">
          <w:tab/>
        </w:r>
      </w:ins>
      <w:r w:rsidRPr="00E41D24">
        <w:t xml:space="preserve">Supervisor </w:t>
      </w:r>
    </w:p>
    <w:p w:rsidR="00FF20DA" w:rsidRPr="00E41D24" w:rsidDel="000637E7" w:rsidRDefault="00FF20DA" w:rsidP="00FF20DA">
      <w:pPr>
        <w:pStyle w:val="Default"/>
        <w:rPr>
          <w:del w:id="66" w:author="Dell" w:date="2023-10-01T18:31:00Z"/>
        </w:rPr>
      </w:pPr>
      <w:del w:id="67" w:author="Dell" w:date="2023-10-01T18:31:00Z">
        <w:r w:rsidRPr="00E41D24" w:rsidDel="000637E7">
          <w:delText xml:space="preserve">PadmaKanya Multiple Campus                      </w:delText>
        </w:r>
        <w:r w:rsidR="00E41D24" w:rsidDel="000637E7">
          <w:delText xml:space="preserve">             </w:delText>
        </w:r>
        <w:r w:rsidRPr="00E41D24" w:rsidDel="000637E7">
          <w:delText xml:space="preserve"> PadmaKanya Multiple Campus </w:delText>
        </w:r>
      </w:del>
    </w:p>
    <w:p w:rsidR="00FF20DA" w:rsidRDefault="00FF20DA" w:rsidP="00FF20DA">
      <w:pPr>
        <w:pStyle w:val="Default"/>
        <w:rPr>
          <w:sz w:val="28"/>
          <w:szCs w:val="28"/>
        </w:rPr>
      </w:pPr>
    </w:p>
    <w:p w:rsidR="00FF20DA" w:rsidRDefault="00FF20DA" w:rsidP="00FF20DA">
      <w:pPr>
        <w:pStyle w:val="Default"/>
        <w:rPr>
          <w:sz w:val="28"/>
          <w:szCs w:val="28"/>
        </w:rPr>
      </w:pPr>
    </w:p>
    <w:p w:rsidR="00FF20DA" w:rsidRDefault="00FF20DA" w:rsidP="00FF20DA">
      <w:pPr>
        <w:pStyle w:val="Default"/>
        <w:rPr>
          <w:sz w:val="28"/>
          <w:szCs w:val="28"/>
        </w:rPr>
      </w:pPr>
    </w:p>
    <w:p w:rsidR="00FF20DA" w:rsidRDefault="00FF20DA" w:rsidP="00FF20DA">
      <w:pPr>
        <w:pStyle w:val="Default"/>
        <w:rPr>
          <w:ins w:id="68" w:author="Dell" w:date="2023-10-01T18:31:00Z"/>
          <w:sz w:val="28"/>
          <w:szCs w:val="28"/>
        </w:rPr>
      </w:pPr>
    </w:p>
    <w:p w:rsidR="000637E7" w:rsidDel="000637E7" w:rsidRDefault="000637E7" w:rsidP="00FF20DA">
      <w:pPr>
        <w:pStyle w:val="Default"/>
        <w:rPr>
          <w:del w:id="69" w:author="Dell" w:date="2023-10-01T18:31:00Z"/>
          <w:sz w:val="28"/>
          <w:szCs w:val="28"/>
        </w:rPr>
      </w:pPr>
    </w:p>
    <w:p w:rsidR="00FF20DA" w:rsidDel="000637E7" w:rsidRDefault="00FF20DA" w:rsidP="00FF20DA">
      <w:pPr>
        <w:pStyle w:val="Default"/>
        <w:rPr>
          <w:del w:id="70" w:author="Dell" w:date="2023-10-01T18:31:00Z"/>
          <w:sz w:val="28"/>
          <w:szCs w:val="28"/>
        </w:rPr>
      </w:pPr>
    </w:p>
    <w:p w:rsidR="00FF20DA" w:rsidRDefault="00FF20DA" w:rsidP="00FF20DA">
      <w:pPr>
        <w:pStyle w:val="Default"/>
        <w:jc w:val="center"/>
        <w:rPr>
          <w:sz w:val="28"/>
          <w:szCs w:val="28"/>
        </w:rPr>
      </w:pPr>
      <w:r>
        <w:rPr>
          <w:sz w:val="28"/>
          <w:szCs w:val="28"/>
        </w:rPr>
        <w:t>……………………………….</w:t>
      </w:r>
    </w:p>
    <w:p w:rsidR="00FF20DA" w:rsidRPr="000637E7" w:rsidRDefault="00FF20DA" w:rsidP="00FF20DA">
      <w:pPr>
        <w:pStyle w:val="Default"/>
        <w:jc w:val="center"/>
        <w:rPr>
          <w:rPrChange w:id="71" w:author="Dell" w:date="2023-10-01T18:31:00Z">
            <w:rPr>
              <w:sz w:val="28"/>
              <w:szCs w:val="28"/>
            </w:rPr>
          </w:rPrChange>
        </w:rPr>
      </w:pPr>
      <w:r w:rsidRPr="000637E7">
        <w:rPr>
          <w:rPrChange w:id="72" w:author="Dell" w:date="2023-10-01T18:31:00Z">
            <w:rPr>
              <w:sz w:val="28"/>
              <w:szCs w:val="28"/>
            </w:rPr>
          </w:rPrChange>
        </w:rPr>
        <w:t>External Examiner</w:t>
      </w:r>
    </w:p>
    <w:p w:rsidR="00FF20DA" w:rsidRPr="000637E7" w:rsidRDefault="00FF20DA" w:rsidP="00FF20DA">
      <w:pPr>
        <w:spacing w:after="120"/>
        <w:jc w:val="center"/>
        <w:rPr>
          <w:rFonts w:ascii="Times New Roman" w:hAnsi="Times New Roman" w:cs="Times New Roman"/>
          <w:sz w:val="24"/>
          <w:szCs w:val="24"/>
          <w:rPrChange w:id="73" w:author="Dell" w:date="2023-10-01T18:31:00Z">
            <w:rPr>
              <w:sz w:val="28"/>
              <w:szCs w:val="28"/>
            </w:rPr>
          </w:rPrChange>
        </w:rPr>
      </w:pPr>
      <w:r w:rsidRPr="000637E7">
        <w:rPr>
          <w:rFonts w:ascii="Times New Roman" w:hAnsi="Times New Roman" w:cs="Times New Roman"/>
          <w:sz w:val="24"/>
          <w:szCs w:val="24"/>
          <w:rPrChange w:id="74" w:author="Dell" w:date="2023-10-01T18:31:00Z">
            <w:rPr>
              <w:sz w:val="28"/>
              <w:szCs w:val="28"/>
            </w:rPr>
          </w:rPrChange>
        </w:rPr>
        <w:t>Tribhuvan University</w:t>
      </w:r>
    </w:p>
    <w:p w:rsidR="00FF20DA" w:rsidRDefault="00FF20DA" w:rsidP="00B03951">
      <w:pPr>
        <w:spacing w:after="120"/>
        <w:jc w:val="both"/>
        <w:rPr>
          <w:rFonts w:ascii="Times New Roman" w:hAnsi="Times New Roman" w:cs="Times New Roman"/>
          <w:sz w:val="24"/>
          <w:szCs w:val="24"/>
        </w:rPr>
      </w:pPr>
    </w:p>
    <w:sdt>
      <w:sdtPr>
        <w:rPr>
          <w:rFonts w:asciiTheme="minorHAnsi" w:eastAsiaTheme="minorEastAsia" w:hAnsiTheme="minorHAnsi" w:cstheme="minorBidi"/>
          <w:b w:val="0"/>
          <w:bCs w:val="0"/>
          <w:color w:val="auto"/>
          <w:sz w:val="22"/>
          <w:szCs w:val="22"/>
        </w:rPr>
        <w:id w:val="8562516"/>
        <w:docPartObj>
          <w:docPartGallery w:val="Table of Contents"/>
          <w:docPartUnique/>
        </w:docPartObj>
      </w:sdtPr>
      <w:sdtEndPr/>
      <w:sdtContent>
        <w:p w:rsidR="0006449B" w:rsidRDefault="00594EEE" w:rsidP="0006449B">
          <w:pPr>
            <w:pStyle w:val="TOCHeading"/>
            <w:rPr>
              <w:rFonts w:ascii="Times New Roman" w:hAnsi="Times New Roman" w:cs="Times New Roman"/>
            </w:rPr>
          </w:pPr>
          <w:r w:rsidRPr="00594EEE">
            <w:rPr>
              <w:rFonts w:ascii="Times New Roman" w:hAnsi="Times New Roman" w:cs="Times New Roman"/>
            </w:rPr>
            <w:t xml:space="preserve"> Table of </w:t>
          </w:r>
          <w:r w:rsidR="006C06A7" w:rsidRPr="00594EEE">
            <w:rPr>
              <w:rFonts w:ascii="Times New Roman" w:hAnsi="Times New Roman" w:cs="Times New Roman"/>
            </w:rPr>
            <w:t>Contents</w:t>
          </w:r>
        </w:p>
        <w:p w:rsidR="00594EEE" w:rsidRPr="00594EEE" w:rsidRDefault="00594EEE" w:rsidP="00594EEE"/>
        <w:p w:rsidR="00C5293A" w:rsidRPr="000637E7" w:rsidRDefault="006C06A7">
          <w:pPr>
            <w:pStyle w:val="TOC1"/>
            <w:tabs>
              <w:tab w:val="right" w:leader="dot" w:pos="9350"/>
            </w:tabs>
            <w:rPr>
              <w:rFonts w:ascii="Times New Roman" w:hAnsi="Times New Roman" w:cs="Times New Roman"/>
              <w:noProof/>
              <w:sz w:val="24"/>
              <w:szCs w:val="24"/>
              <w:lang w:bidi="ne-NP"/>
              <w:rPrChange w:id="75" w:author="Dell" w:date="2023-10-01T18:31:00Z">
                <w:rPr>
                  <w:noProof/>
                  <w:szCs w:val="20"/>
                  <w:lang w:bidi="ne-NP"/>
                </w:rPr>
              </w:rPrChange>
            </w:rPr>
          </w:pPr>
          <w:r w:rsidRPr="00594EEE">
            <w:rPr>
              <w:rFonts w:ascii="Times New Roman" w:hAnsi="Times New Roman" w:cs="Times New Roman"/>
              <w:sz w:val="28"/>
              <w:szCs w:val="28"/>
            </w:rPr>
            <w:fldChar w:fldCharType="begin"/>
          </w:r>
          <w:r w:rsidRPr="00594EEE">
            <w:rPr>
              <w:rFonts w:ascii="Times New Roman" w:hAnsi="Times New Roman" w:cs="Times New Roman"/>
              <w:sz w:val="28"/>
              <w:szCs w:val="28"/>
            </w:rPr>
            <w:instrText xml:space="preserve"> TOC \o "1-3" \h \z \u </w:instrText>
          </w:r>
          <w:r w:rsidRPr="00594EEE">
            <w:rPr>
              <w:rFonts w:ascii="Times New Roman" w:hAnsi="Times New Roman" w:cs="Times New Roman"/>
              <w:sz w:val="28"/>
              <w:szCs w:val="28"/>
            </w:rPr>
            <w:fldChar w:fldCharType="separate"/>
          </w:r>
          <w:r w:rsidR="00AC48C4" w:rsidRPr="000637E7">
            <w:rPr>
              <w:rFonts w:ascii="Times New Roman" w:hAnsi="Times New Roman" w:cs="Times New Roman"/>
              <w:sz w:val="24"/>
              <w:szCs w:val="24"/>
              <w:rPrChange w:id="76" w:author="Dell" w:date="2023-10-01T18:31:00Z">
                <w:rPr/>
              </w:rPrChange>
            </w:rPr>
            <w:fldChar w:fldCharType="begin"/>
          </w:r>
          <w:r w:rsidR="00AC48C4" w:rsidRPr="000637E7">
            <w:rPr>
              <w:rFonts w:ascii="Times New Roman" w:hAnsi="Times New Roman" w:cs="Times New Roman"/>
              <w:sz w:val="24"/>
              <w:szCs w:val="24"/>
              <w:rPrChange w:id="77" w:author="Dell" w:date="2023-10-01T18:31:00Z">
                <w:rPr/>
              </w:rPrChange>
            </w:rPr>
            <w:instrText xml:space="preserve"> HYPERLINK \l "_Toc146943223" </w:instrText>
          </w:r>
          <w:r w:rsidR="00AC48C4" w:rsidRPr="000637E7">
            <w:rPr>
              <w:rFonts w:ascii="Times New Roman" w:hAnsi="Times New Roman" w:cs="Times New Roman"/>
              <w:sz w:val="24"/>
              <w:szCs w:val="24"/>
              <w:rPrChange w:id="78" w:author="Dell" w:date="2023-10-01T18:31:00Z">
                <w:rPr/>
              </w:rPrChange>
            </w:rPr>
            <w:fldChar w:fldCharType="separate"/>
          </w:r>
          <w:r w:rsidR="00C5293A" w:rsidRPr="000637E7">
            <w:rPr>
              <w:rStyle w:val="Hyperlink"/>
              <w:rFonts w:ascii="Times New Roman" w:hAnsi="Times New Roman" w:cs="Times New Roman"/>
              <w:noProof/>
              <w:sz w:val="24"/>
              <w:szCs w:val="24"/>
              <w:rPrChange w:id="79" w:author="Dell" w:date="2023-10-01T18:31:00Z">
                <w:rPr>
                  <w:rStyle w:val="Hyperlink"/>
                  <w:noProof/>
                </w:rPr>
              </w:rPrChange>
            </w:rPr>
            <w:t>DECLARATION</w:t>
          </w:r>
          <w:r w:rsidR="00C5293A" w:rsidRPr="000637E7">
            <w:rPr>
              <w:rFonts w:ascii="Times New Roman" w:hAnsi="Times New Roman" w:cs="Times New Roman"/>
              <w:noProof/>
              <w:webHidden/>
              <w:sz w:val="24"/>
              <w:szCs w:val="24"/>
              <w:rPrChange w:id="80" w:author="Dell" w:date="2023-10-01T18:31:00Z">
                <w:rPr>
                  <w:noProof/>
                  <w:webHidden/>
                </w:rPr>
              </w:rPrChange>
            </w:rPr>
            <w:tab/>
          </w:r>
          <w:r w:rsidR="00C5293A" w:rsidRPr="000637E7">
            <w:rPr>
              <w:rFonts w:ascii="Times New Roman" w:hAnsi="Times New Roman" w:cs="Times New Roman"/>
              <w:noProof/>
              <w:webHidden/>
              <w:sz w:val="24"/>
              <w:szCs w:val="24"/>
              <w:rPrChange w:id="81" w:author="Dell" w:date="2023-10-01T18:31:00Z">
                <w:rPr>
                  <w:noProof/>
                  <w:webHidden/>
                </w:rPr>
              </w:rPrChange>
            </w:rPr>
            <w:fldChar w:fldCharType="begin"/>
          </w:r>
          <w:r w:rsidR="00C5293A" w:rsidRPr="000637E7">
            <w:rPr>
              <w:rFonts w:ascii="Times New Roman" w:hAnsi="Times New Roman" w:cs="Times New Roman"/>
              <w:noProof/>
              <w:webHidden/>
              <w:sz w:val="24"/>
              <w:szCs w:val="24"/>
              <w:rPrChange w:id="82" w:author="Dell" w:date="2023-10-01T18:31:00Z">
                <w:rPr>
                  <w:noProof/>
                  <w:webHidden/>
                </w:rPr>
              </w:rPrChange>
            </w:rPr>
            <w:instrText xml:space="preserve"> PAGEREF _Toc146943223 \h </w:instrText>
          </w:r>
          <w:r w:rsidR="00C5293A" w:rsidRPr="000637E7">
            <w:rPr>
              <w:rFonts w:ascii="Times New Roman" w:hAnsi="Times New Roman" w:cs="Times New Roman"/>
              <w:noProof/>
              <w:webHidden/>
              <w:sz w:val="24"/>
              <w:szCs w:val="24"/>
              <w:rPrChange w:id="83" w:author="Dell" w:date="2023-10-01T18:31:00Z">
                <w:rPr>
                  <w:noProof/>
                  <w:webHidden/>
                </w:rPr>
              </w:rPrChange>
            </w:rPr>
          </w:r>
          <w:r w:rsidR="00C5293A" w:rsidRPr="000637E7">
            <w:rPr>
              <w:rFonts w:ascii="Times New Roman" w:hAnsi="Times New Roman" w:cs="Times New Roman"/>
              <w:noProof/>
              <w:webHidden/>
              <w:sz w:val="24"/>
              <w:szCs w:val="24"/>
              <w:rPrChange w:id="84" w:author="Dell" w:date="2023-10-01T18:31:00Z">
                <w:rPr>
                  <w:noProof/>
                  <w:webHidden/>
                </w:rPr>
              </w:rPrChange>
            </w:rPr>
            <w:fldChar w:fldCharType="separate"/>
          </w:r>
          <w:r w:rsidR="00C5293A" w:rsidRPr="000637E7">
            <w:rPr>
              <w:rFonts w:ascii="Times New Roman" w:hAnsi="Times New Roman" w:cs="Times New Roman"/>
              <w:noProof/>
              <w:webHidden/>
              <w:sz w:val="24"/>
              <w:szCs w:val="24"/>
              <w:rPrChange w:id="85" w:author="Dell" w:date="2023-10-01T18:31:00Z">
                <w:rPr>
                  <w:noProof/>
                  <w:webHidden/>
                </w:rPr>
              </w:rPrChange>
            </w:rPr>
            <w:t>2</w:t>
          </w:r>
          <w:r w:rsidR="00C5293A" w:rsidRPr="000637E7">
            <w:rPr>
              <w:rFonts w:ascii="Times New Roman" w:hAnsi="Times New Roman" w:cs="Times New Roman"/>
              <w:noProof/>
              <w:webHidden/>
              <w:sz w:val="24"/>
              <w:szCs w:val="24"/>
              <w:rPrChange w:id="86" w:author="Dell" w:date="2023-10-01T18:31:00Z">
                <w:rPr>
                  <w:noProof/>
                  <w:webHidden/>
                </w:rPr>
              </w:rPrChange>
            </w:rPr>
            <w:fldChar w:fldCharType="end"/>
          </w:r>
          <w:r w:rsidR="00AC48C4" w:rsidRPr="000637E7">
            <w:rPr>
              <w:rFonts w:ascii="Times New Roman" w:hAnsi="Times New Roman" w:cs="Times New Roman"/>
              <w:noProof/>
              <w:sz w:val="24"/>
              <w:szCs w:val="24"/>
              <w:rPrChange w:id="87" w:author="Dell" w:date="2023-10-01T18:31:00Z">
                <w:rPr>
                  <w:noProof/>
                </w:rPr>
              </w:rPrChange>
            </w:rPr>
            <w:fldChar w:fldCharType="end"/>
          </w:r>
        </w:p>
        <w:p w:rsidR="00C5293A" w:rsidRPr="000637E7" w:rsidRDefault="00AC48C4">
          <w:pPr>
            <w:pStyle w:val="TOC1"/>
            <w:tabs>
              <w:tab w:val="right" w:leader="dot" w:pos="9350"/>
            </w:tabs>
            <w:rPr>
              <w:rFonts w:ascii="Times New Roman" w:hAnsi="Times New Roman" w:cs="Times New Roman"/>
              <w:noProof/>
              <w:sz w:val="24"/>
              <w:szCs w:val="24"/>
              <w:lang w:bidi="ne-NP"/>
              <w:rPrChange w:id="88" w:author="Dell" w:date="2023-10-01T18:31:00Z">
                <w:rPr>
                  <w:noProof/>
                  <w:szCs w:val="20"/>
                  <w:lang w:bidi="ne-NP"/>
                </w:rPr>
              </w:rPrChange>
            </w:rPr>
          </w:pPr>
          <w:r w:rsidRPr="000637E7">
            <w:rPr>
              <w:rFonts w:ascii="Times New Roman" w:hAnsi="Times New Roman" w:cs="Times New Roman"/>
              <w:sz w:val="24"/>
              <w:szCs w:val="24"/>
              <w:rPrChange w:id="89" w:author="Dell" w:date="2023-10-01T18:31:00Z">
                <w:rPr/>
              </w:rPrChange>
            </w:rPr>
            <w:fldChar w:fldCharType="begin"/>
          </w:r>
          <w:r w:rsidRPr="000637E7">
            <w:rPr>
              <w:rFonts w:ascii="Times New Roman" w:hAnsi="Times New Roman" w:cs="Times New Roman"/>
              <w:sz w:val="24"/>
              <w:szCs w:val="24"/>
              <w:rPrChange w:id="90" w:author="Dell" w:date="2023-10-01T18:31:00Z">
                <w:rPr/>
              </w:rPrChange>
            </w:rPr>
            <w:instrText xml:space="preserve"> HYPERLINK \l "_Toc146943224" </w:instrText>
          </w:r>
          <w:r w:rsidRPr="000637E7">
            <w:rPr>
              <w:rFonts w:ascii="Times New Roman" w:hAnsi="Times New Roman" w:cs="Times New Roman"/>
              <w:sz w:val="24"/>
              <w:szCs w:val="24"/>
              <w:rPrChange w:id="91" w:author="Dell" w:date="2023-10-01T18:31:00Z">
                <w:rPr/>
              </w:rPrChange>
            </w:rPr>
            <w:fldChar w:fldCharType="separate"/>
          </w:r>
          <w:r w:rsidR="00C5293A" w:rsidRPr="000637E7">
            <w:rPr>
              <w:rStyle w:val="Hyperlink"/>
              <w:rFonts w:ascii="Times New Roman" w:hAnsi="Times New Roman" w:cs="Times New Roman"/>
              <w:noProof/>
              <w:sz w:val="24"/>
              <w:szCs w:val="24"/>
              <w:rPrChange w:id="92" w:author="Dell" w:date="2023-10-01T18:31:00Z">
                <w:rPr>
                  <w:rStyle w:val="Hyperlink"/>
                  <w:noProof/>
                </w:rPr>
              </w:rPrChange>
            </w:rPr>
            <w:t>LETTER OF APPROVAL</w:t>
          </w:r>
          <w:r w:rsidR="00C5293A" w:rsidRPr="000637E7">
            <w:rPr>
              <w:rFonts w:ascii="Times New Roman" w:hAnsi="Times New Roman" w:cs="Times New Roman"/>
              <w:noProof/>
              <w:webHidden/>
              <w:sz w:val="24"/>
              <w:szCs w:val="24"/>
              <w:rPrChange w:id="93" w:author="Dell" w:date="2023-10-01T18:31:00Z">
                <w:rPr>
                  <w:noProof/>
                  <w:webHidden/>
                </w:rPr>
              </w:rPrChange>
            </w:rPr>
            <w:tab/>
          </w:r>
          <w:r w:rsidR="00C5293A" w:rsidRPr="000637E7">
            <w:rPr>
              <w:rFonts w:ascii="Times New Roman" w:hAnsi="Times New Roman" w:cs="Times New Roman"/>
              <w:noProof/>
              <w:webHidden/>
              <w:sz w:val="24"/>
              <w:szCs w:val="24"/>
              <w:rPrChange w:id="94" w:author="Dell" w:date="2023-10-01T18:31:00Z">
                <w:rPr>
                  <w:noProof/>
                  <w:webHidden/>
                </w:rPr>
              </w:rPrChange>
            </w:rPr>
            <w:fldChar w:fldCharType="begin"/>
          </w:r>
          <w:r w:rsidR="00C5293A" w:rsidRPr="000637E7">
            <w:rPr>
              <w:rFonts w:ascii="Times New Roman" w:hAnsi="Times New Roman" w:cs="Times New Roman"/>
              <w:noProof/>
              <w:webHidden/>
              <w:sz w:val="24"/>
              <w:szCs w:val="24"/>
              <w:rPrChange w:id="95" w:author="Dell" w:date="2023-10-01T18:31:00Z">
                <w:rPr>
                  <w:noProof/>
                  <w:webHidden/>
                </w:rPr>
              </w:rPrChange>
            </w:rPr>
            <w:instrText xml:space="preserve"> PAGEREF _Toc146943224 \h </w:instrText>
          </w:r>
          <w:r w:rsidR="00C5293A" w:rsidRPr="000637E7">
            <w:rPr>
              <w:rFonts w:ascii="Times New Roman" w:hAnsi="Times New Roman" w:cs="Times New Roman"/>
              <w:noProof/>
              <w:webHidden/>
              <w:sz w:val="24"/>
              <w:szCs w:val="24"/>
              <w:rPrChange w:id="96" w:author="Dell" w:date="2023-10-01T18:31:00Z">
                <w:rPr>
                  <w:noProof/>
                  <w:webHidden/>
                </w:rPr>
              </w:rPrChange>
            </w:rPr>
          </w:r>
          <w:r w:rsidR="00C5293A" w:rsidRPr="000637E7">
            <w:rPr>
              <w:rFonts w:ascii="Times New Roman" w:hAnsi="Times New Roman" w:cs="Times New Roman"/>
              <w:noProof/>
              <w:webHidden/>
              <w:sz w:val="24"/>
              <w:szCs w:val="24"/>
              <w:rPrChange w:id="97" w:author="Dell" w:date="2023-10-01T18:31:00Z">
                <w:rPr>
                  <w:noProof/>
                  <w:webHidden/>
                </w:rPr>
              </w:rPrChange>
            </w:rPr>
            <w:fldChar w:fldCharType="separate"/>
          </w:r>
          <w:r w:rsidR="00C5293A" w:rsidRPr="000637E7">
            <w:rPr>
              <w:rFonts w:ascii="Times New Roman" w:hAnsi="Times New Roman" w:cs="Times New Roman"/>
              <w:noProof/>
              <w:webHidden/>
              <w:sz w:val="24"/>
              <w:szCs w:val="24"/>
              <w:rPrChange w:id="98" w:author="Dell" w:date="2023-10-01T18:31:00Z">
                <w:rPr>
                  <w:noProof/>
                  <w:webHidden/>
                </w:rPr>
              </w:rPrChange>
            </w:rPr>
            <w:t>3</w:t>
          </w:r>
          <w:r w:rsidR="00C5293A" w:rsidRPr="000637E7">
            <w:rPr>
              <w:rFonts w:ascii="Times New Roman" w:hAnsi="Times New Roman" w:cs="Times New Roman"/>
              <w:noProof/>
              <w:webHidden/>
              <w:sz w:val="24"/>
              <w:szCs w:val="24"/>
              <w:rPrChange w:id="99" w:author="Dell" w:date="2023-10-01T18:31:00Z">
                <w:rPr>
                  <w:noProof/>
                  <w:webHidden/>
                </w:rPr>
              </w:rPrChange>
            </w:rPr>
            <w:fldChar w:fldCharType="end"/>
          </w:r>
          <w:r w:rsidRPr="000637E7">
            <w:rPr>
              <w:rFonts w:ascii="Times New Roman" w:hAnsi="Times New Roman" w:cs="Times New Roman"/>
              <w:noProof/>
              <w:sz w:val="24"/>
              <w:szCs w:val="24"/>
              <w:rPrChange w:id="100" w:author="Dell" w:date="2023-10-01T18:31:00Z">
                <w:rPr>
                  <w:noProof/>
                </w:rPr>
              </w:rPrChange>
            </w:rPr>
            <w:fldChar w:fldCharType="end"/>
          </w:r>
        </w:p>
        <w:p w:rsidR="00C5293A" w:rsidRDefault="00AC48C4">
          <w:pPr>
            <w:pStyle w:val="TOC1"/>
            <w:tabs>
              <w:tab w:val="right" w:leader="dot" w:pos="9350"/>
            </w:tabs>
            <w:rPr>
              <w:noProof/>
              <w:szCs w:val="20"/>
              <w:lang w:bidi="ne-NP"/>
            </w:rPr>
          </w:pPr>
          <w:r w:rsidRPr="000637E7">
            <w:rPr>
              <w:rFonts w:ascii="Times New Roman" w:hAnsi="Times New Roman" w:cs="Times New Roman"/>
              <w:sz w:val="24"/>
              <w:szCs w:val="24"/>
              <w:rPrChange w:id="101" w:author="Dell" w:date="2023-10-01T18:31:00Z">
                <w:rPr/>
              </w:rPrChange>
            </w:rPr>
            <w:fldChar w:fldCharType="begin"/>
          </w:r>
          <w:r w:rsidRPr="000637E7">
            <w:rPr>
              <w:rFonts w:ascii="Times New Roman" w:hAnsi="Times New Roman" w:cs="Times New Roman"/>
              <w:sz w:val="24"/>
              <w:szCs w:val="24"/>
              <w:rPrChange w:id="102" w:author="Dell" w:date="2023-10-01T18:31:00Z">
                <w:rPr/>
              </w:rPrChange>
            </w:rPr>
            <w:instrText xml:space="preserve"> HYPERLINK \l "_Toc146943225" </w:instrText>
          </w:r>
          <w:r w:rsidRPr="000637E7">
            <w:rPr>
              <w:rFonts w:ascii="Times New Roman" w:hAnsi="Times New Roman" w:cs="Times New Roman"/>
              <w:sz w:val="24"/>
              <w:szCs w:val="24"/>
              <w:rPrChange w:id="103" w:author="Dell" w:date="2023-10-01T18:31:00Z">
                <w:rPr/>
              </w:rPrChange>
            </w:rPr>
            <w:fldChar w:fldCharType="separate"/>
          </w:r>
          <w:r w:rsidR="00C5293A" w:rsidRPr="000637E7">
            <w:rPr>
              <w:rStyle w:val="Hyperlink"/>
              <w:rFonts w:ascii="Times New Roman" w:hAnsi="Times New Roman" w:cs="Times New Roman"/>
              <w:noProof/>
              <w:sz w:val="24"/>
              <w:szCs w:val="24"/>
              <w:rPrChange w:id="104" w:author="Dell" w:date="2023-10-01T18:31:00Z">
                <w:rPr>
                  <w:rStyle w:val="Hyperlink"/>
                  <w:noProof/>
                </w:rPr>
              </w:rPrChange>
            </w:rPr>
            <w:t>ACKNOWLEDGEMENTS</w:t>
          </w:r>
          <w:r w:rsidR="00C5293A" w:rsidRPr="000637E7">
            <w:rPr>
              <w:rFonts w:ascii="Times New Roman" w:hAnsi="Times New Roman" w:cs="Times New Roman"/>
              <w:noProof/>
              <w:webHidden/>
              <w:sz w:val="24"/>
              <w:szCs w:val="24"/>
              <w:rPrChange w:id="105" w:author="Dell" w:date="2023-10-01T18:31:00Z">
                <w:rPr>
                  <w:noProof/>
                  <w:webHidden/>
                </w:rPr>
              </w:rPrChange>
            </w:rPr>
            <w:tab/>
          </w:r>
          <w:r w:rsidR="00C5293A" w:rsidRPr="000637E7">
            <w:rPr>
              <w:rFonts w:ascii="Times New Roman" w:hAnsi="Times New Roman" w:cs="Times New Roman"/>
              <w:noProof/>
              <w:webHidden/>
              <w:sz w:val="24"/>
              <w:szCs w:val="24"/>
              <w:rPrChange w:id="106" w:author="Dell" w:date="2023-10-01T18:31:00Z">
                <w:rPr>
                  <w:noProof/>
                  <w:webHidden/>
                </w:rPr>
              </w:rPrChange>
            </w:rPr>
            <w:fldChar w:fldCharType="begin"/>
          </w:r>
          <w:r w:rsidR="00C5293A" w:rsidRPr="000637E7">
            <w:rPr>
              <w:rFonts w:ascii="Times New Roman" w:hAnsi="Times New Roman" w:cs="Times New Roman"/>
              <w:noProof/>
              <w:webHidden/>
              <w:sz w:val="24"/>
              <w:szCs w:val="24"/>
              <w:rPrChange w:id="107" w:author="Dell" w:date="2023-10-01T18:31:00Z">
                <w:rPr>
                  <w:noProof/>
                  <w:webHidden/>
                </w:rPr>
              </w:rPrChange>
            </w:rPr>
            <w:instrText xml:space="preserve"> PAGEREF _Toc146943225 \h </w:instrText>
          </w:r>
          <w:r w:rsidR="00C5293A" w:rsidRPr="000637E7">
            <w:rPr>
              <w:rFonts w:ascii="Times New Roman" w:hAnsi="Times New Roman" w:cs="Times New Roman"/>
              <w:noProof/>
              <w:webHidden/>
              <w:sz w:val="24"/>
              <w:szCs w:val="24"/>
              <w:rPrChange w:id="108" w:author="Dell" w:date="2023-10-01T18:31:00Z">
                <w:rPr>
                  <w:noProof/>
                  <w:webHidden/>
                </w:rPr>
              </w:rPrChange>
            </w:rPr>
          </w:r>
          <w:r w:rsidR="00C5293A" w:rsidRPr="000637E7">
            <w:rPr>
              <w:rFonts w:ascii="Times New Roman" w:hAnsi="Times New Roman" w:cs="Times New Roman"/>
              <w:noProof/>
              <w:webHidden/>
              <w:sz w:val="24"/>
              <w:szCs w:val="24"/>
              <w:rPrChange w:id="109" w:author="Dell" w:date="2023-10-01T18:31:00Z">
                <w:rPr>
                  <w:noProof/>
                  <w:webHidden/>
                </w:rPr>
              </w:rPrChange>
            </w:rPr>
            <w:fldChar w:fldCharType="separate"/>
          </w:r>
          <w:r w:rsidR="00C5293A" w:rsidRPr="000637E7">
            <w:rPr>
              <w:rFonts w:ascii="Times New Roman" w:hAnsi="Times New Roman" w:cs="Times New Roman"/>
              <w:noProof/>
              <w:webHidden/>
              <w:sz w:val="24"/>
              <w:szCs w:val="24"/>
              <w:rPrChange w:id="110" w:author="Dell" w:date="2023-10-01T18:31:00Z">
                <w:rPr>
                  <w:noProof/>
                  <w:webHidden/>
                </w:rPr>
              </w:rPrChange>
            </w:rPr>
            <w:t>6</w:t>
          </w:r>
          <w:r w:rsidR="00C5293A" w:rsidRPr="000637E7">
            <w:rPr>
              <w:rFonts w:ascii="Times New Roman" w:hAnsi="Times New Roman" w:cs="Times New Roman"/>
              <w:noProof/>
              <w:webHidden/>
              <w:sz w:val="24"/>
              <w:szCs w:val="24"/>
              <w:rPrChange w:id="111" w:author="Dell" w:date="2023-10-01T18:31:00Z">
                <w:rPr>
                  <w:noProof/>
                  <w:webHidden/>
                </w:rPr>
              </w:rPrChange>
            </w:rPr>
            <w:fldChar w:fldCharType="end"/>
          </w:r>
          <w:r w:rsidRPr="000637E7">
            <w:rPr>
              <w:rFonts w:ascii="Times New Roman" w:hAnsi="Times New Roman" w:cs="Times New Roman"/>
              <w:noProof/>
              <w:sz w:val="24"/>
              <w:szCs w:val="24"/>
              <w:rPrChange w:id="112" w:author="Dell" w:date="2023-10-01T18:31:00Z">
                <w:rPr>
                  <w:noProof/>
                </w:rPr>
              </w:rPrChange>
            </w:rPr>
            <w:fldChar w:fldCharType="end"/>
          </w:r>
        </w:p>
        <w:p w:rsidR="00C5293A" w:rsidRDefault="00AC48C4">
          <w:pPr>
            <w:pStyle w:val="TOC1"/>
            <w:tabs>
              <w:tab w:val="right" w:leader="dot" w:pos="9350"/>
            </w:tabs>
            <w:rPr>
              <w:noProof/>
              <w:szCs w:val="20"/>
              <w:lang w:bidi="ne-NP"/>
            </w:rPr>
          </w:pPr>
          <w:hyperlink w:anchor="_Toc146943226" w:history="1">
            <w:r w:rsidR="00C5293A" w:rsidRPr="002C462C">
              <w:rPr>
                <w:rStyle w:val="Hyperlink"/>
                <w:rFonts w:cs="Times New Roman"/>
                <w:noProof/>
              </w:rPr>
              <w:t>Abstract</w:t>
            </w:r>
            <w:r w:rsidR="00C5293A">
              <w:rPr>
                <w:noProof/>
                <w:webHidden/>
              </w:rPr>
              <w:tab/>
            </w:r>
            <w:r w:rsidR="00C5293A">
              <w:rPr>
                <w:noProof/>
                <w:webHidden/>
              </w:rPr>
              <w:fldChar w:fldCharType="begin"/>
            </w:r>
            <w:r w:rsidR="00C5293A">
              <w:rPr>
                <w:noProof/>
                <w:webHidden/>
              </w:rPr>
              <w:instrText xml:space="preserve"> PAGEREF _Toc146943226 \h </w:instrText>
            </w:r>
            <w:r w:rsidR="00C5293A">
              <w:rPr>
                <w:noProof/>
                <w:webHidden/>
              </w:rPr>
            </w:r>
            <w:r w:rsidR="00C5293A">
              <w:rPr>
                <w:noProof/>
                <w:webHidden/>
              </w:rPr>
              <w:fldChar w:fldCharType="separate"/>
            </w:r>
            <w:r w:rsidR="00C5293A">
              <w:rPr>
                <w:noProof/>
                <w:webHidden/>
              </w:rPr>
              <w:t>7</w:t>
            </w:r>
            <w:r w:rsidR="00C5293A">
              <w:rPr>
                <w:noProof/>
                <w:webHidden/>
              </w:rPr>
              <w:fldChar w:fldCharType="end"/>
            </w:r>
          </w:hyperlink>
        </w:p>
        <w:p w:rsidR="00C5293A" w:rsidRPr="000637E7" w:rsidRDefault="00AC48C4">
          <w:pPr>
            <w:pStyle w:val="TOC1"/>
            <w:tabs>
              <w:tab w:val="right" w:leader="dot" w:pos="9350"/>
            </w:tabs>
            <w:rPr>
              <w:b/>
              <w:noProof/>
              <w:szCs w:val="20"/>
              <w:lang w:bidi="ne-NP"/>
              <w:rPrChange w:id="113" w:author="Dell" w:date="2023-10-01T18:32:00Z">
                <w:rPr>
                  <w:noProof/>
                  <w:szCs w:val="20"/>
                  <w:lang w:bidi="ne-NP"/>
                </w:rPr>
              </w:rPrChange>
            </w:rPr>
          </w:pPr>
          <w:r w:rsidRPr="000637E7">
            <w:rPr>
              <w:b/>
              <w:rPrChange w:id="114" w:author="Dell" w:date="2023-10-01T18:32:00Z">
                <w:rPr/>
              </w:rPrChange>
            </w:rPr>
            <w:fldChar w:fldCharType="begin"/>
          </w:r>
          <w:r w:rsidRPr="000637E7">
            <w:rPr>
              <w:b/>
              <w:rPrChange w:id="115" w:author="Dell" w:date="2023-10-01T18:32:00Z">
                <w:rPr/>
              </w:rPrChange>
            </w:rPr>
            <w:instrText xml:space="preserve"> HYPERLINK \l "_Toc146943227" </w:instrText>
          </w:r>
          <w:r w:rsidRPr="000637E7">
            <w:rPr>
              <w:b/>
              <w:rPrChange w:id="116" w:author="Dell" w:date="2023-10-01T18:32:00Z">
                <w:rPr/>
              </w:rPrChange>
            </w:rPr>
            <w:fldChar w:fldCharType="separate"/>
          </w:r>
          <w:r w:rsidR="00C5293A" w:rsidRPr="000637E7">
            <w:rPr>
              <w:rStyle w:val="Hyperlink"/>
              <w:b/>
              <w:noProof/>
              <w:rPrChange w:id="117" w:author="Dell" w:date="2023-10-01T18:32:00Z">
                <w:rPr>
                  <w:rStyle w:val="Hyperlink"/>
                  <w:noProof/>
                </w:rPr>
              </w:rPrChange>
            </w:rPr>
            <w:t>Chapter I: Introduction</w:t>
          </w:r>
          <w:r w:rsidR="00C5293A" w:rsidRPr="000637E7">
            <w:rPr>
              <w:b/>
              <w:noProof/>
              <w:webHidden/>
              <w:rPrChange w:id="118" w:author="Dell" w:date="2023-10-01T18:32:00Z">
                <w:rPr>
                  <w:noProof/>
                  <w:webHidden/>
                </w:rPr>
              </w:rPrChange>
            </w:rPr>
            <w:tab/>
          </w:r>
          <w:r w:rsidR="00C5293A" w:rsidRPr="000637E7">
            <w:rPr>
              <w:b/>
              <w:noProof/>
              <w:webHidden/>
              <w:rPrChange w:id="119" w:author="Dell" w:date="2023-10-01T18:32:00Z">
                <w:rPr>
                  <w:noProof/>
                  <w:webHidden/>
                </w:rPr>
              </w:rPrChange>
            </w:rPr>
            <w:fldChar w:fldCharType="begin"/>
          </w:r>
          <w:r w:rsidR="00C5293A" w:rsidRPr="000637E7">
            <w:rPr>
              <w:b/>
              <w:noProof/>
              <w:webHidden/>
              <w:rPrChange w:id="120" w:author="Dell" w:date="2023-10-01T18:32:00Z">
                <w:rPr>
                  <w:noProof/>
                  <w:webHidden/>
                </w:rPr>
              </w:rPrChange>
            </w:rPr>
            <w:instrText xml:space="preserve"> PAGEREF _Toc146943227 \h </w:instrText>
          </w:r>
          <w:r w:rsidR="00C5293A" w:rsidRPr="000637E7">
            <w:rPr>
              <w:b/>
              <w:noProof/>
              <w:webHidden/>
              <w:rPrChange w:id="121" w:author="Dell" w:date="2023-10-01T18:32:00Z">
                <w:rPr>
                  <w:noProof/>
                  <w:webHidden/>
                </w:rPr>
              </w:rPrChange>
            </w:rPr>
          </w:r>
          <w:r w:rsidR="00C5293A" w:rsidRPr="000637E7">
            <w:rPr>
              <w:b/>
              <w:noProof/>
              <w:webHidden/>
              <w:rPrChange w:id="122" w:author="Dell" w:date="2023-10-01T18:32:00Z">
                <w:rPr>
                  <w:noProof/>
                  <w:webHidden/>
                </w:rPr>
              </w:rPrChange>
            </w:rPr>
            <w:fldChar w:fldCharType="separate"/>
          </w:r>
          <w:r w:rsidR="00C5293A" w:rsidRPr="000637E7">
            <w:rPr>
              <w:b/>
              <w:noProof/>
              <w:webHidden/>
              <w:rPrChange w:id="123" w:author="Dell" w:date="2023-10-01T18:32:00Z">
                <w:rPr>
                  <w:noProof/>
                  <w:webHidden/>
                </w:rPr>
              </w:rPrChange>
            </w:rPr>
            <w:t>8</w:t>
          </w:r>
          <w:r w:rsidR="00C5293A" w:rsidRPr="000637E7">
            <w:rPr>
              <w:b/>
              <w:noProof/>
              <w:webHidden/>
              <w:rPrChange w:id="124" w:author="Dell" w:date="2023-10-01T18:32:00Z">
                <w:rPr>
                  <w:noProof/>
                  <w:webHidden/>
                </w:rPr>
              </w:rPrChange>
            </w:rPr>
            <w:fldChar w:fldCharType="end"/>
          </w:r>
          <w:r w:rsidRPr="000637E7">
            <w:rPr>
              <w:b/>
              <w:noProof/>
              <w:rPrChange w:id="125" w:author="Dell" w:date="2023-10-01T18:32:00Z">
                <w:rPr>
                  <w:noProof/>
                </w:rPr>
              </w:rPrChange>
            </w:rPr>
            <w:fldChar w:fldCharType="end"/>
          </w:r>
        </w:p>
        <w:p w:rsidR="00C5293A" w:rsidRDefault="00AC48C4">
          <w:pPr>
            <w:pStyle w:val="TOC1"/>
            <w:tabs>
              <w:tab w:val="left" w:pos="660"/>
              <w:tab w:val="right" w:leader="dot" w:pos="9350"/>
            </w:tabs>
            <w:rPr>
              <w:noProof/>
              <w:szCs w:val="20"/>
              <w:lang w:bidi="ne-NP"/>
            </w:rPr>
          </w:pPr>
          <w:hyperlink w:anchor="_Toc146943228" w:history="1">
            <w:r w:rsidR="00C5293A" w:rsidRPr="002C462C">
              <w:rPr>
                <w:rStyle w:val="Hyperlink"/>
                <w:noProof/>
              </w:rPr>
              <w:t>1.1</w:t>
            </w:r>
            <w:r w:rsidR="00B86F5F">
              <w:rPr>
                <w:noProof/>
                <w:szCs w:val="20"/>
                <w:lang w:bidi="ne-NP"/>
              </w:rPr>
              <w:t xml:space="preserve"> </w:t>
            </w:r>
            <w:r w:rsidR="00C5293A" w:rsidRPr="002C462C">
              <w:rPr>
                <w:rStyle w:val="Hyperlink"/>
                <w:noProof/>
              </w:rPr>
              <w:t>Background of the Study</w:t>
            </w:r>
            <w:r w:rsidR="00C5293A">
              <w:rPr>
                <w:noProof/>
                <w:webHidden/>
              </w:rPr>
              <w:tab/>
            </w:r>
            <w:r w:rsidR="00C5293A">
              <w:rPr>
                <w:noProof/>
                <w:webHidden/>
              </w:rPr>
              <w:fldChar w:fldCharType="begin"/>
            </w:r>
            <w:r w:rsidR="00C5293A">
              <w:rPr>
                <w:noProof/>
                <w:webHidden/>
              </w:rPr>
              <w:instrText xml:space="preserve"> PAGEREF _Toc146943228 \h </w:instrText>
            </w:r>
            <w:r w:rsidR="00C5293A">
              <w:rPr>
                <w:noProof/>
                <w:webHidden/>
              </w:rPr>
            </w:r>
            <w:r w:rsidR="00C5293A">
              <w:rPr>
                <w:noProof/>
                <w:webHidden/>
              </w:rPr>
              <w:fldChar w:fldCharType="separate"/>
            </w:r>
            <w:r w:rsidR="00C5293A">
              <w:rPr>
                <w:noProof/>
                <w:webHidden/>
              </w:rPr>
              <w:t>8</w:t>
            </w:r>
            <w:r w:rsidR="00C5293A">
              <w:rPr>
                <w:noProof/>
                <w:webHidden/>
              </w:rPr>
              <w:fldChar w:fldCharType="end"/>
            </w:r>
          </w:hyperlink>
        </w:p>
        <w:p w:rsidR="00C5293A" w:rsidRDefault="00AC48C4">
          <w:pPr>
            <w:pStyle w:val="TOC1"/>
            <w:tabs>
              <w:tab w:val="right" w:leader="dot" w:pos="9350"/>
            </w:tabs>
            <w:rPr>
              <w:noProof/>
              <w:szCs w:val="20"/>
              <w:lang w:bidi="ne-NP"/>
            </w:rPr>
          </w:pPr>
          <w:hyperlink w:anchor="_Toc146943229" w:history="1">
            <w:r w:rsidR="00C5293A" w:rsidRPr="002C462C">
              <w:rPr>
                <w:rStyle w:val="Hyperlink"/>
                <w:noProof/>
              </w:rPr>
              <w:t>1.2 Problem Statement</w:t>
            </w:r>
            <w:r w:rsidR="00C5293A">
              <w:rPr>
                <w:noProof/>
                <w:webHidden/>
              </w:rPr>
              <w:tab/>
            </w:r>
            <w:r w:rsidR="00C5293A">
              <w:rPr>
                <w:noProof/>
                <w:webHidden/>
              </w:rPr>
              <w:fldChar w:fldCharType="begin"/>
            </w:r>
            <w:r w:rsidR="00C5293A">
              <w:rPr>
                <w:noProof/>
                <w:webHidden/>
              </w:rPr>
              <w:instrText xml:space="preserve"> PAGEREF _Toc146943229 \h </w:instrText>
            </w:r>
            <w:r w:rsidR="00C5293A">
              <w:rPr>
                <w:noProof/>
                <w:webHidden/>
              </w:rPr>
            </w:r>
            <w:r w:rsidR="00C5293A">
              <w:rPr>
                <w:noProof/>
                <w:webHidden/>
              </w:rPr>
              <w:fldChar w:fldCharType="separate"/>
            </w:r>
            <w:r w:rsidR="00C5293A">
              <w:rPr>
                <w:noProof/>
                <w:webHidden/>
              </w:rPr>
              <w:t>8</w:t>
            </w:r>
            <w:r w:rsidR="00C5293A">
              <w:rPr>
                <w:noProof/>
                <w:webHidden/>
              </w:rPr>
              <w:fldChar w:fldCharType="end"/>
            </w:r>
          </w:hyperlink>
        </w:p>
        <w:p w:rsidR="00C5293A" w:rsidRDefault="00AC48C4">
          <w:pPr>
            <w:pStyle w:val="TOC1"/>
            <w:tabs>
              <w:tab w:val="right" w:leader="dot" w:pos="9350"/>
            </w:tabs>
            <w:rPr>
              <w:noProof/>
              <w:szCs w:val="20"/>
              <w:lang w:bidi="ne-NP"/>
            </w:rPr>
          </w:pPr>
          <w:hyperlink w:anchor="_Toc146943230" w:history="1">
            <w:r w:rsidR="00C5293A" w:rsidRPr="002C462C">
              <w:rPr>
                <w:rStyle w:val="Hyperlink"/>
                <w:noProof/>
              </w:rPr>
              <w:t>1.3 Research Questions</w:t>
            </w:r>
            <w:r w:rsidR="00C5293A">
              <w:rPr>
                <w:noProof/>
                <w:webHidden/>
              </w:rPr>
              <w:tab/>
            </w:r>
            <w:r w:rsidR="00C5293A">
              <w:rPr>
                <w:noProof/>
                <w:webHidden/>
              </w:rPr>
              <w:fldChar w:fldCharType="begin"/>
            </w:r>
            <w:r w:rsidR="00C5293A">
              <w:rPr>
                <w:noProof/>
                <w:webHidden/>
              </w:rPr>
              <w:instrText xml:space="preserve"> PAGEREF _Toc146943230 \h </w:instrText>
            </w:r>
            <w:r w:rsidR="00C5293A">
              <w:rPr>
                <w:noProof/>
                <w:webHidden/>
              </w:rPr>
            </w:r>
            <w:r w:rsidR="00C5293A">
              <w:rPr>
                <w:noProof/>
                <w:webHidden/>
              </w:rPr>
              <w:fldChar w:fldCharType="separate"/>
            </w:r>
            <w:r w:rsidR="00C5293A">
              <w:rPr>
                <w:noProof/>
                <w:webHidden/>
              </w:rPr>
              <w:t>9</w:t>
            </w:r>
            <w:r w:rsidR="00C5293A">
              <w:rPr>
                <w:noProof/>
                <w:webHidden/>
              </w:rPr>
              <w:fldChar w:fldCharType="end"/>
            </w:r>
          </w:hyperlink>
        </w:p>
        <w:p w:rsidR="00C5293A" w:rsidRDefault="00AC48C4">
          <w:pPr>
            <w:pStyle w:val="TOC1"/>
            <w:tabs>
              <w:tab w:val="right" w:leader="dot" w:pos="9350"/>
            </w:tabs>
            <w:rPr>
              <w:noProof/>
              <w:szCs w:val="20"/>
              <w:lang w:bidi="ne-NP"/>
            </w:rPr>
          </w:pPr>
          <w:hyperlink w:anchor="_Toc146943231" w:history="1">
            <w:r w:rsidR="00C5293A" w:rsidRPr="002C462C">
              <w:rPr>
                <w:rStyle w:val="Hyperlink"/>
                <w:noProof/>
              </w:rPr>
              <w:t>1.4 Objectives</w:t>
            </w:r>
            <w:r w:rsidR="00C5293A">
              <w:rPr>
                <w:noProof/>
                <w:webHidden/>
              </w:rPr>
              <w:tab/>
            </w:r>
            <w:r w:rsidR="00C5293A">
              <w:rPr>
                <w:noProof/>
                <w:webHidden/>
              </w:rPr>
              <w:fldChar w:fldCharType="begin"/>
            </w:r>
            <w:r w:rsidR="00C5293A">
              <w:rPr>
                <w:noProof/>
                <w:webHidden/>
              </w:rPr>
              <w:instrText xml:space="preserve"> PAGEREF _Toc146943231 \h </w:instrText>
            </w:r>
            <w:r w:rsidR="00C5293A">
              <w:rPr>
                <w:noProof/>
                <w:webHidden/>
              </w:rPr>
            </w:r>
            <w:r w:rsidR="00C5293A">
              <w:rPr>
                <w:noProof/>
                <w:webHidden/>
              </w:rPr>
              <w:fldChar w:fldCharType="separate"/>
            </w:r>
            <w:r w:rsidR="00C5293A">
              <w:rPr>
                <w:noProof/>
                <w:webHidden/>
              </w:rPr>
              <w:t>9</w:t>
            </w:r>
            <w:r w:rsidR="00C5293A">
              <w:rPr>
                <w:noProof/>
                <w:webHidden/>
              </w:rPr>
              <w:fldChar w:fldCharType="end"/>
            </w:r>
          </w:hyperlink>
        </w:p>
        <w:p w:rsidR="00C5293A" w:rsidRDefault="00AC48C4">
          <w:pPr>
            <w:pStyle w:val="TOC1"/>
            <w:tabs>
              <w:tab w:val="right" w:leader="dot" w:pos="9350"/>
            </w:tabs>
            <w:rPr>
              <w:noProof/>
              <w:szCs w:val="20"/>
              <w:lang w:bidi="ne-NP"/>
            </w:rPr>
          </w:pPr>
          <w:hyperlink w:anchor="_Toc146943232" w:history="1">
            <w:r w:rsidR="00C5293A" w:rsidRPr="002C462C">
              <w:rPr>
                <w:rStyle w:val="Hyperlink"/>
                <w:noProof/>
              </w:rPr>
              <w:t>1.5 Significance of the Study</w:t>
            </w:r>
            <w:r w:rsidR="00C5293A">
              <w:rPr>
                <w:noProof/>
                <w:webHidden/>
              </w:rPr>
              <w:tab/>
            </w:r>
            <w:r w:rsidR="00C5293A">
              <w:rPr>
                <w:noProof/>
                <w:webHidden/>
              </w:rPr>
              <w:fldChar w:fldCharType="begin"/>
            </w:r>
            <w:r w:rsidR="00C5293A">
              <w:rPr>
                <w:noProof/>
                <w:webHidden/>
              </w:rPr>
              <w:instrText xml:space="preserve"> PAGEREF _Toc146943232 \h </w:instrText>
            </w:r>
            <w:r w:rsidR="00C5293A">
              <w:rPr>
                <w:noProof/>
                <w:webHidden/>
              </w:rPr>
            </w:r>
            <w:r w:rsidR="00C5293A">
              <w:rPr>
                <w:noProof/>
                <w:webHidden/>
              </w:rPr>
              <w:fldChar w:fldCharType="separate"/>
            </w:r>
            <w:r w:rsidR="00C5293A">
              <w:rPr>
                <w:noProof/>
                <w:webHidden/>
              </w:rPr>
              <w:t>9</w:t>
            </w:r>
            <w:r w:rsidR="00C5293A">
              <w:rPr>
                <w:noProof/>
                <w:webHidden/>
              </w:rPr>
              <w:fldChar w:fldCharType="end"/>
            </w:r>
          </w:hyperlink>
        </w:p>
        <w:p w:rsidR="00C5293A" w:rsidRPr="000637E7" w:rsidRDefault="00AC48C4">
          <w:pPr>
            <w:pStyle w:val="TOC1"/>
            <w:tabs>
              <w:tab w:val="right" w:leader="dot" w:pos="9350"/>
            </w:tabs>
            <w:rPr>
              <w:b/>
              <w:noProof/>
              <w:szCs w:val="20"/>
              <w:lang w:bidi="ne-NP"/>
              <w:rPrChange w:id="126" w:author="Dell" w:date="2023-10-01T18:32:00Z">
                <w:rPr>
                  <w:noProof/>
                  <w:szCs w:val="20"/>
                  <w:lang w:bidi="ne-NP"/>
                </w:rPr>
              </w:rPrChange>
            </w:rPr>
          </w:pPr>
          <w:r w:rsidRPr="000637E7">
            <w:rPr>
              <w:b/>
              <w:rPrChange w:id="127" w:author="Dell" w:date="2023-10-01T18:32:00Z">
                <w:rPr/>
              </w:rPrChange>
            </w:rPr>
            <w:fldChar w:fldCharType="begin"/>
          </w:r>
          <w:r w:rsidRPr="000637E7">
            <w:rPr>
              <w:b/>
              <w:rPrChange w:id="128" w:author="Dell" w:date="2023-10-01T18:32:00Z">
                <w:rPr/>
              </w:rPrChange>
            </w:rPr>
            <w:instrText xml:space="preserve"> HYPERLINK \l "_Toc146943233" </w:instrText>
          </w:r>
          <w:r w:rsidRPr="000637E7">
            <w:rPr>
              <w:b/>
              <w:rPrChange w:id="129" w:author="Dell" w:date="2023-10-01T18:32:00Z">
                <w:rPr/>
              </w:rPrChange>
            </w:rPr>
            <w:fldChar w:fldCharType="separate"/>
          </w:r>
          <w:r w:rsidR="00C5293A" w:rsidRPr="000637E7">
            <w:rPr>
              <w:rStyle w:val="Hyperlink"/>
              <w:b/>
              <w:noProof/>
              <w:rPrChange w:id="130" w:author="Dell" w:date="2023-10-01T18:32:00Z">
                <w:rPr>
                  <w:rStyle w:val="Hyperlink"/>
                  <w:noProof/>
                </w:rPr>
              </w:rPrChange>
            </w:rPr>
            <w:t>Chapter 2</w:t>
          </w:r>
          <w:r w:rsidR="00C5293A" w:rsidRPr="000637E7">
            <w:rPr>
              <w:b/>
              <w:noProof/>
              <w:webHidden/>
              <w:rPrChange w:id="131" w:author="Dell" w:date="2023-10-01T18:32:00Z">
                <w:rPr>
                  <w:noProof/>
                  <w:webHidden/>
                </w:rPr>
              </w:rPrChange>
            </w:rPr>
            <w:tab/>
          </w:r>
          <w:r w:rsidR="00C5293A" w:rsidRPr="000637E7">
            <w:rPr>
              <w:b/>
              <w:noProof/>
              <w:webHidden/>
              <w:rPrChange w:id="132" w:author="Dell" w:date="2023-10-01T18:32:00Z">
                <w:rPr>
                  <w:noProof/>
                  <w:webHidden/>
                </w:rPr>
              </w:rPrChange>
            </w:rPr>
            <w:fldChar w:fldCharType="begin"/>
          </w:r>
          <w:r w:rsidR="00C5293A" w:rsidRPr="000637E7">
            <w:rPr>
              <w:b/>
              <w:noProof/>
              <w:webHidden/>
              <w:rPrChange w:id="133" w:author="Dell" w:date="2023-10-01T18:32:00Z">
                <w:rPr>
                  <w:noProof/>
                  <w:webHidden/>
                </w:rPr>
              </w:rPrChange>
            </w:rPr>
            <w:instrText xml:space="preserve"> PAGEREF _Toc146943233 \h </w:instrText>
          </w:r>
          <w:r w:rsidR="00C5293A" w:rsidRPr="000637E7">
            <w:rPr>
              <w:b/>
              <w:noProof/>
              <w:webHidden/>
              <w:rPrChange w:id="134" w:author="Dell" w:date="2023-10-01T18:32:00Z">
                <w:rPr>
                  <w:noProof/>
                  <w:webHidden/>
                </w:rPr>
              </w:rPrChange>
            </w:rPr>
          </w:r>
          <w:r w:rsidR="00C5293A" w:rsidRPr="000637E7">
            <w:rPr>
              <w:b/>
              <w:noProof/>
              <w:webHidden/>
              <w:rPrChange w:id="135" w:author="Dell" w:date="2023-10-01T18:32:00Z">
                <w:rPr>
                  <w:noProof/>
                  <w:webHidden/>
                </w:rPr>
              </w:rPrChange>
            </w:rPr>
            <w:fldChar w:fldCharType="separate"/>
          </w:r>
          <w:r w:rsidR="00C5293A" w:rsidRPr="000637E7">
            <w:rPr>
              <w:b/>
              <w:noProof/>
              <w:webHidden/>
              <w:rPrChange w:id="136" w:author="Dell" w:date="2023-10-01T18:32:00Z">
                <w:rPr>
                  <w:noProof/>
                  <w:webHidden/>
                </w:rPr>
              </w:rPrChange>
            </w:rPr>
            <w:t>10</w:t>
          </w:r>
          <w:r w:rsidR="00C5293A" w:rsidRPr="000637E7">
            <w:rPr>
              <w:b/>
              <w:noProof/>
              <w:webHidden/>
              <w:rPrChange w:id="137" w:author="Dell" w:date="2023-10-01T18:32:00Z">
                <w:rPr>
                  <w:noProof/>
                  <w:webHidden/>
                </w:rPr>
              </w:rPrChange>
            </w:rPr>
            <w:fldChar w:fldCharType="end"/>
          </w:r>
          <w:r w:rsidRPr="000637E7">
            <w:rPr>
              <w:b/>
              <w:noProof/>
              <w:rPrChange w:id="138" w:author="Dell" w:date="2023-10-01T18:32:00Z">
                <w:rPr>
                  <w:noProof/>
                </w:rPr>
              </w:rPrChange>
            </w:rPr>
            <w:fldChar w:fldCharType="end"/>
          </w:r>
        </w:p>
        <w:p w:rsidR="00C5293A" w:rsidRDefault="00AC48C4">
          <w:pPr>
            <w:pStyle w:val="TOC1"/>
            <w:tabs>
              <w:tab w:val="right" w:leader="dot" w:pos="9350"/>
            </w:tabs>
            <w:rPr>
              <w:noProof/>
              <w:szCs w:val="20"/>
              <w:lang w:bidi="ne-NP"/>
            </w:rPr>
          </w:pPr>
          <w:hyperlink w:anchor="_Toc146943234" w:history="1">
            <w:r w:rsidR="00C5293A" w:rsidRPr="002C462C">
              <w:rPr>
                <w:rStyle w:val="Hyperlink"/>
                <w:noProof/>
              </w:rPr>
              <w:t>Theoretical Review</w:t>
            </w:r>
            <w:r w:rsidR="00C5293A">
              <w:rPr>
                <w:noProof/>
                <w:webHidden/>
              </w:rPr>
              <w:tab/>
            </w:r>
            <w:r w:rsidR="00C5293A">
              <w:rPr>
                <w:noProof/>
                <w:webHidden/>
              </w:rPr>
              <w:fldChar w:fldCharType="begin"/>
            </w:r>
            <w:r w:rsidR="00C5293A">
              <w:rPr>
                <w:noProof/>
                <w:webHidden/>
              </w:rPr>
              <w:instrText xml:space="preserve"> PAGEREF _Toc146943234 \h </w:instrText>
            </w:r>
            <w:r w:rsidR="00C5293A">
              <w:rPr>
                <w:noProof/>
                <w:webHidden/>
              </w:rPr>
            </w:r>
            <w:r w:rsidR="00C5293A">
              <w:rPr>
                <w:noProof/>
                <w:webHidden/>
              </w:rPr>
              <w:fldChar w:fldCharType="separate"/>
            </w:r>
            <w:r w:rsidR="00C5293A">
              <w:rPr>
                <w:noProof/>
                <w:webHidden/>
              </w:rPr>
              <w:t>10</w:t>
            </w:r>
            <w:r w:rsidR="00C5293A">
              <w:rPr>
                <w:noProof/>
                <w:webHidden/>
              </w:rPr>
              <w:fldChar w:fldCharType="end"/>
            </w:r>
          </w:hyperlink>
        </w:p>
        <w:p w:rsidR="00C5293A" w:rsidRDefault="00AC48C4">
          <w:pPr>
            <w:pStyle w:val="TOC1"/>
            <w:tabs>
              <w:tab w:val="right" w:leader="dot" w:pos="9350"/>
            </w:tabs>
            <w:rPr>
              <w:noProof/>
              <w:szCs w:val="20"/>
              <w:lang w:bidi="ne-NP"/>
            </w:rPr>
          </w:pPr>
          <w:hyperlink w:anchor="_Toc146943235" w:history="1">
            <w:r w:rsidR="00C5293A" w:rsidRPr="002C462C">
              <w:rPr>
                <w:rStyle w:val="Hyperlink"/>
                <w:noProof/>
              </w:rPr>
              <w:t>Empirical Review</w:t>
            </w:r>
            <w:r w:rsidR="00C5293A">
              <w:rPr>
                <w:noProof/>
                <w:webHidden/>
              </w:rPr>
              <w:tab/>
            </w:r>
            <w:r w:rsidR="00C5293A">
              <w:rPr>
                <w:noProof/>
                <w:webHidden/>
              </w:rPr>
              <w:fldChar w:fldCharType="begin"/>
            </w:r>
            <w:r w:rsidR="00C5293A">
              <w:rPr>
                <w:noProof/>
                <w:webHidden/>
              </w:rPr>
              <w:instrText xml:space="preserve"> PAGEREF _Toc146943235 \h </w:instrText>
            </w:r>
            <w:r w:rsidR="00C5293A">
              <w:rPr>
                <w:noProof/>
                <w:webHidden/>
              </w:rPr>
            </w:r>
            <w:r w:rsidR="00C5293A">
              <w:rPr>
                <w:noProof/>
                <w:webHidden/>
              </w:rPr>
              <w:fldChar w:fldCharType="separate"/>
            </w:r>
            <w:r w:rsidR="00C5293A">
              <w:rPr>
                <w:noProof/>
                <w:webHidden/>
              </w:rPr>
              <w:t>11</w:t>
            </w:r>
            <w:r w:rsidR="00C5293A">
              <w:rPr>
                <w:noProof/>
                <w:webHidden/>
              </w:rPr>
              <w:fldChar w:fldCharType="end"/>
            </w:r>
          </w:hyperlink>
        </w:p>
        <w:p w:rsidR="00C5293A" w:rsidRDefault="00AC48C4">
          <w:pPr>
            <w:pStyle w:val="TOC1"/>
            <w:tabs>
              <w:tab w:val="right" w:leader="dot" w:pos="9350"/>
            </w:tabs>
            <w:rPr>
              <w:noProof/>
              <w:szCs w:val="20"/>
              <w:lang w:bidi="ne-NP"/>
            </w:rPr>
          </w:pPr>
          <w:hyperlink w:anchor="_Toc146943236" w:history="1">
            <w:r w:rsidR="00C5293A" w:rsidRPr="002C462C">
              <w:rPr>
                <w:rStyle w:val="Hyperlink"/>
                <w:noProof/>
              </w:rPr>
              <w:t>Research Gap and Framework</w:t>
            </w:r>
            <w:r w:rsidR="00C5293A">
              <w:rPr>
                <w:noProof/>
                <w:webHidden/>
              </w:rPr>
              <w:tab/>
            </w:r>
            <w:r w:rsidR="00C5293A">
              <w:rPr>
                <w:noProof/>
                <w:webHidden/>
              </w:rPr>
              <w:fldChar w:fldCharType="begin"/>
            </w:r>
            <w:r w:rsidR="00C5293A">
              <w:rPr>
                <w:noProof/>
                <w:webHidden/>
              </w:rPr>
              <w:instrText xml:space="preserve"> PAGEREF _Toc146943236 \h </w:instrText>
            </w:r>
            <w:r w:rsidR="00C5293A">
              <w:rPr>
                <w:noProof/>
                <w:webHidden/>
              </w:rPr>
            </w:r>
            <w:r w:rsidR="00C5293A">
              <w:rPr>
                <w:noProof/>
                <w:webHidden/>
              </w:rPr>
              <w:fldChar w:fldCharType="separate"/>
            </w:r>
            <w:r w:rsidR="00C5293A">
              <w:rPr>
                <w:noProof/>
                <w:webHidden/>
              </w:rPr>
              <w:t>12</w:t>
            </w:r>
            <w:r w:rsidR="00C5293A">
              <w:rPr>
                <w:noProof/>
                <w:webHidden/>
              </w:rPr>
              <w:fldChar w:fldCharType="end"/>
            </w:r>
          </w:hyperlink>
        </w:p>
        <w:p w:rsidR="00C5293A" w:rsidRDefault="00AC48C4">
          <w:pPr>
            <w:pStyle w:val="TOC1"/>
            <w:tabs>
              <w:tab w:val="right" w:leader="dot" w:pos="9350"/>
            </w:tabs>
            <w:rPr>
              <w:noProof/>
              <w:szCs w:val="20"/>
              <w:lang w:bidi="ne-NP"/>
            </w:rPr>
          </w:pPr>
          <w:hyperlink w:anchor="_Toc146943237" w:history="1">
            <w:r w:rsidR="00C5293A" w:rsidRPr="002C462C">
              <w:rPr>
                <w:rStyle w:val="Hyperlink"/>
                <w:noProof/>
              </w:rPr>
              <w:t>Chapter 3</w:t>
            </w:r>
            <w:r w:rsidR="00C5293A">
              <w:rPr>
                <w:noProof/>
                <w:webHidden/>
              </w:rPr>
              <w:tab/>
            </w:r>
            <w:r w:rsidR="00C5293A">
              <w:rPr>
                <w:noProof/>
                <w:webHidden/>
              </w:rPr>
              <w:fldChar w:fldCharType="begin"/>
            </w:r>
            <w:r w:rsidR="00C5293A">
              <w:rPr>
                <w:noProof/>
                <w:webHidden/>
              </w:rPr>
              <w:instrText xml:space="preserve"> PAGEREF _Toc146943237 \h </w:instrText>
            </w:r>
            <w:r w:rsidR="00C5293A">
              <w:rPr>
                <w:noProof/>
                <w:webHidden/>
              </w:rPr>
            </w:r>
            <w:r w:rsidR="00C5293A">
              <w:rPr>
                <w:noProof/>
                <w:webHidden/>
              </w:rPr>
              <w:fldChar w:fldCharType="separate"/>
            </w:r>
            <w:r w:rsidR="00C5293A">
              <w:rPr>
                <w:noProof/>
                <w:webHidden/>
              </w:rPr>
              <w:t>15</w:t>
            </w:r>
            <w:r w:rsidR="00C5293A">
              <w:rPr>
                <w:noProof/>
                <w:webHidden/>
              </w:rPr>
              <w:fldChar w:fldCharType="end"/>
            </w:r>
          </w:hyperlink>
        </w:p>
        <w:p w:rsidR="00C5293A" w:rsidRDefault="00AC48C4">
          <w:pPr>
            <w:pStyle w:val="TOC1"/>
            <w:tabs>
              <w:tab w:val="right" w:leader="dot" w:pos="9350"/>
            </w:tabs>
            <w:rPr>
              <w:noProof/>
              <w:szCs w:val="20"/>
              <w:lang w:bidi="ne-NP"/>
            </w:rPr>
          </w:pPr>
          <w:hyperlink w:anchor="_Toc146943238" w:history="1">
            <w:r w:rsidR="00C5293A" w:rsidRPr="002C462C">
              <w:rPr>
                <w:rStyle w:val="Hyperlink"/>
                <w:noProof/>
              </w:rPr>
              <w:t>Summary</w:t>
            </w:r>
            <w:r w:rsidR="00C5293A">
              <w:rPr>
                <w:noProof/>
                <w:webHidden/>
              </w:rPr>
              <w:tab/>
            </w:r>
            <w:r w:rsidR="00C5293A">
              <w:rPr>
                <w:noProof/>
                <w:webHidden/>
              </w:rPr>
              <w:fldChar w:fldCharType="begin"/>
            </w:r>
            <w:r w:rsidR="00C5293A">
              <w:rPr>
                <w:noProof/>
                <w:webHidden/>
              </w:rPr>
              <w:instrText xml:space="preserve"> PAGEREF _Toc146943238 \h </w:instrText>
            </w:r>
            <w:r w:rsidR="00C5293A">
              <w:rPr>
                <w:noProof/>
                <w:webHidden/>
              </w:rPr>
            </w:r>
            <w:r w:rsidR="00C5293A">
              <w:rPr>
                <w:noProof/>
                <w:webHidden/>
              </w:rPr>
              <w:fldChar w:fldCharType="separate"/>
            </w:r>
            <w:r w:rsidR="00C5293A">
              <w:rPr>
                <w:noProof/>
                <w:webHidden/>
              </w:rPr>
              <w:t>15</w:t>
            </w:r>
            <w:r w:rsidR="00C5293A">
              <w:rPr>
                <w:noProof/>
                <w:webHidden/>
              </w:rPr>
              <w:fldChar w:fldCharType="end"/>
            </w:r>
          </w:hyperlink>
        </w:p>
        <w:p w:rsidR="00C5293A" w:rsidRDefault="00AC48C4">
          <w:pPr>
            <w:pStyle w:val="TOC1"/>
            <w:tabs>
              <w:tab w:val="right" w:leader="dot" w:pos="9350"/>
            </w:tabs>
            <w:rPr>
              <w:noProof/>
              <w:szCs w:val="20"/>
              <w:lang w:bidi="ne-NP"/>
            </w:rPr>
          </w:pPr>
          <w:hyperlink w:anchor="_Toc146943239" w:history="1">
            <w:r w:rsidR="00C5293A" w:rsidRPr="002C462C">
              <w:rPr>
                <w:rStyle w:val="Hyperlink"/>
                <w:noProof/>
              </w:rPr>
              <w:t>Conclusion</w:t>
            </w:r>
            <w:r w:rsidR="00C5293A">
              <w:rPr>
                <w:noProof/>
                <w:webHidden/>
              </w:rPr>
              <w:tab/>
            </w:r>
            <w:r w:rsidR="00C5293A">
              <w:rPr>
                <w:noProof/>
                <w:webHidden/>
              </w:rPr>
              <w:fldChar w:fldCharType="begin"/>
            </w:r>
            <w:r w:rsidR="00C5293A">
              <w:rPr>
                <w:noProof/>
                <w:webHidden/>
              </w:rPr>
              <w:instrText xml:space="preserve"> PAGEREF _Toc146943239 \h </w:instrText>
            </w:r>
            <w:r w:rsidR="00C5293A">
              <w:rPr>
                <w:noProof/>
                <w:webHidden/>
              </w:rPr>
            </w:r>
            <w:r w:rsidR="00C5293A">
              <w:rPr>
                <w:noProof/>
                <w:webHidden/>
              </w:rPr>
              <w:fldChar w:fldCharType="separate"/>
            </w:r>
            <w:r w:rsidR="00C5293A">
              <w:rPr>
                <w:noProof/>
                <w:webHidden/>
              </w:rPr>
              <w:t>15</w:t>
            </w:r>
            <w:r w:rsidR="00C5293A">
              <w:rPr>
                <w:noProof/>
                <w:webHidden/>
              </w:rPr>
              <w:fldChar w:fldCharType="end"/>
            </w:r>
          </w:hyperlink>
        </w:p>
        <w:p w:rsidR="00C5293A" w:rsidRDefault="00AC48C4">
          <w:pPr>
            <w:pStyle w:val="TOC1"/>
            <w:tabs>
              <w:tab w:val="right" w:leader="dot" w:pos="9350"/>
            </w:tabs>
            <w:rPr>
              <w:noProof/>
              <w:szCs w:val="20"/>
              <w:lang w:bidi="ne-NP"/>
            </w:rPr>
          </w:pPr>
          <w:hyperlink w:anchor="_Toc146943240" w:history="1">
            <w:r w:rsidR="00C5293A" w:rsidRPr="002C462C">
              <w:rPr>
                <w:rStyle w:val="Hyperlink"/>
                <w:noProof/>
              </w:rPr>
              <w:t>BIBLIOGRAPHY</w:t>
            </w:r>
            <w:r w:rsidR="00C5293A">
              <w:rPr>
                <w:noProof/>
                <w:webHidden/>
              </w:rPr>
              <w:tab/>
            </w:r>
            <w:r w:rsidR="00C5293A">
              <w:rPr>
                <w:noProof/>
                <w:webHidden/>
              </w:rPr>
              <w:fldChar w:fldCharType="begin"/>
            </w:r>
            <w:r w:rsidR="00C5293A">
              <w:rPr>
                <w:noProof/>
                <w:webHidden/>
              </w:rPr>
              <w:instrText xml:space="preserve"> PAGEREF _Toc146943240 \h </w:instrText>
            </w:r>
            <w:r w:rsidR="00C5293A">
              <w:rPr>
                <w:noProof/>
                <w:webHidden/>
              </w:rPr>
            </w:r>
            <w:r w:rsidR="00C5293A">
              <w:rPr>
                <w:noProof/>
                <w:webHidden/>
              </w:rPr>
              <w:fldChar w:fldCharType="separate"/>
            </w:r>
            <w:r w:rsidR="00C5293A">
              <w:rPr>
                <w:noProof/>
                <w:webHidden/>
              </w:rPr>
              <w:t>16</w:t>
            </w:r>
            <w:r w:rsidR="00C5293A">
              <w:rPr>
                <w:noProof/>
                <w:webHidden/>
              </w:rPr>
              <w:fldChar w:fldCharType="end"/>
            </w:r>
          </w:hyperlink>
        </w:p>
        <w:p w:rsidR="006C06A7" w:rsidRDefault="006C06A7">
          <w:r w:rsidRPr="00594EEE">
            <w:rPr>
              <w:rFonts w:ascii="Times New Roman" w:hAnsi="Times New Roman" w:cs="Times New Roman"/>
              <w:sz w:val="28"/>
              <w:szCs w:val="28"/>
            </w:rPr>
            <w:fldChar w:fldCharType="end"/>
          </w:r>
        </w:p>
      </w:sdtContent>
    </w:sdt>
    <w:p w:rsidR="00E146EC" w:rsidRDefault="00E146EC"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C5293A" w:rsidRDefault="00C5293A"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845D09" w:rsidRDefault="00845D09" w:rsidP="00B03951">
      <w:pPr>
        <w:spacing w:after="120"/>
        <w:jc w:val="both"/>
        <w:rPr>
          <w:rFonts w:ascii="Times New Roman" w:hAnsi="Times New Roman" w:cs="Times New Roman"/>
          <w:sz w:val="24"/>
          <w:szCs w:val="24"/>
        </w:rPr>
      </w:pPr>
    </w:p>
    <w:p w:rsidR="00845D09" w:rsidRDefault="00845D09"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E002C6">
      <w:pPr>
        <w:spacing w:after="120"/>
        <w:jc w:val="center"/>
        <w:rPr>
          <w:rFonts w:ascii="Times New Roman" w:hAnsi="Times New Roman" w:cs="Times New Roman"/>
          <w:sz w:val="24"/>
          <w:szCs w:val="24"/>
        </w:rPr>
      </w:pPr>
    </w:p>
    <w:p w:rsidR="00A166CA" w:rsidRDefault="00A166CA" w:rsidP="00E002C6">
      <w:pPr>
        <w:pStyle w:val="Default"/>
        <w:jc w:val="center"/>
        <w:rPr>
          <w:b/>
          <w:bCs/>
        </w:rPr>
      </w:pPr>
      <w:r w:rsidRPr="00A166CA">
        <w:rPr>
          <w:b/>
          <w:bCs/>
        </w:rPr>
        <w:t>LIST OF FIGURE</w:t>
      </w:r>
    </w:p>
    <w:p w:rsidR="00E002C6" w:rsidRPr="00A166CA" w:rsidRDefault="00E002C6" w:rsidP="00A166CA">
      <w:pPr>
        <w:pStyle w:val="Default"/>
      </w:pPr>
    </w:p>
    <w:p w:rsidR="006C06A7" w:rsidRPr="00A166CA" w:rsidRDefault="00A166CA" w:rsidP="00A166CA">
      <w:pPr>
        <w:spacing w:after="120"/>
        <w:jc w:val="both"/>
        <w:rPr>
          <w:rFonts w:ascii="Times New Roman" w:hAnsi="Times New Roman" w:cs="Times New Roman"/>
          <w:sz w:val="24"/>
          <w:szCs w:val="24"/>
        </w:rPr>
      </w:pPr>
      <w:r w:rsidRPr="00A166CA">
        <w:rPr>
          <w:rFonts w:ascii="Times New Roman" w:hAnsi="Times New Roman" w:cs="Times New Roman"/>
          <w:sz w:val="24"/>
          <w:szCs w:val="24"/>
        </w:rPr>
        <w:t>Figure 1Framework of research ........................................................................................... 14</w:t>
      </w:r>
    </w:p>
    <w:p w:rsidR="006C06A7" w:rsidRPr="00A166CA"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6C06A7" w:rsidRDefault="006C06A7" w:rsidP="00B03951">
      <w:pPr>
        <w:spacing w:after="120"/>
        <w:jc w:val="both"/>
        <w:rPr>
          <w:rFonts w:ascii="Times New Roman" w:hAnsi="Times New Roman" w:cs="Times New Roman"/>
          <w:sz w:val="24"/>
          <w:szCs w:val="24"/>
        </w:rPr>
      </w:pPr>
    </w:p>
    <w:p w:rsidR="00E146EC" w:rsidDel="000637E7" w:rsidRDefault="00E146EC" w:rsidP="00DF4FDF">
      <w:pPr>
        <w:pStyle w:val="Heading1"/>
        <w:rPr>
          <w:del w:id="139" w:author="Dell" w:date="2023-10-01T18:34:00Z"/>
          <w:rFonts w:eastAsiaTheme="minorEastAsia" w:cs="Times New Roman"/>
          <w:b w:val="0"/>
          <w:bCs w:val="0"/>
          <w:color w:val="auto"/>
          <w:sz w:val="24"/>
          <w:szCs w:val="24"/>
        </w:rPr>
      </w:pPr>
    </w:p>
    <w:p w:rsidR="00DF4FDF" w:rsidRPr="00DF4FDF" w:rsidDel="000637E7" w:rsidRDefault="00DF4FDF" w:rsidP="00DF4FDF">
      <w:pPr>
        <w:rPr>
          <w:del w:id="140" w:author="Dell" w:date="2023-10-01T18:34:00Z"/>
        </w:rPr>
      </w:pPr>
    </w:p>
    <w:p w:rsidR="007F6DE9" w:rsidDel="000637E7" w:rsidRDefault="007F6DE9" w:rsidP="00DF4FDF">
      <w:pPr>
        <w:pStyle w:val="Heading1"/>
        <w:jc w:val="center"/>
        <w:rPr>
          <w:del w:id="141" w:author="Dell" w:date="2023-10-01T18:34:00Z"/>
        </w:rPr>
      </w:pPr>
      <w:bookmarkStart w:id="142" w:name="_Toc146943225"/>
    </w:p>
    <w:p w:rsidR="00FF20DA" w:rsidRDefault="00FF20DA" w:rsidP="00DF4FDF">
      <w:pPr>
        <w:pStyle w:val="Heading1"/>
        <w:jc w:val="center"/>
      </w:pPr>
      <w:r>
        <w:t>ACKNOWLEDGEMENTS</w:t>
      </w:r>
      <w:bookmarkEnd w:id="142"/>
    </w:p>
    <w:p w:rsidR="00F61D48" w:rsidRDefault="00F61D48" w:rsidP="00E41D24">
      <w:pPr>
        <w:pStyle w:val="Default"/>
        <w:jc w:val="center"/>
        <w:rPr>
          <w:b/>
          <w:bCs/>
          <w:sz w:val="28"/>
          <w:szCs w:val="28"/>
        </w:rPr>
      </w:pPr>
    </w:p>
    <w:p w:rsidR="00E41D24" w:rsidRDefault="00E41D24" w:rsidP="00E41D24">
      <w:pPr>
        <w:pStyle w:val="Default"/>
        <w:jc w:val="center"/>
        <w:rPr>
          <w:sz w:val="28"/>
          <w:szCs w:val="28"/>
        </w:rPr>
      </w:pPr>
    </w:p>
    <w:p w:rsidR="00FF20DA" w:rsidRPr="000637E7" w:rsidRDefault="00FF20DA" w:rsidP="000637E7">
      <w:pPr>
        <w:spacing w:line="360" w:lineRule="auto"/>
        <w:jc w:val="both"/>
        <w:rPr>
          <w:rFonts w:ascii="Times New Roman" w:hAnsi="Times New Roman" w:cs="Times New Roman"/>
          <w:color w:val="FF0000"/>
          <w:sz w:val="23"/>
          <w:szCs w:val="23"/>
          <w:rPrChange w:id="143" w:author="Dell" w:date="2023-10-01T18:34:00Z">
            <w:rPr>
              <w:rFonts w:ascii="Times New Roman" w:hAnsi="Times New Roman" w:cs="Times New Roman"/>
              <w:sz w:val="23"/>
              <w:szCs w:val="23"/>
            </w:rPr>
          </w:rPrChange>
        </w:rPr>
        <w:pPrChange w:id="144" w:author="Dell" w:date="2023-10-01T18:34:00Z">
          <w:pPr>
            <w:jc w:val="both"/>
          </w:pPr>
        </w:pPrChange>
      </w:pPr>
      <w:r w:rsidRPr="00E41D24">
        <w:rPr>
          <w:rFonts w:ascii="Times New Roman" w:hAnsi="Times New Roman" w:cs="Times New Roman"/>
          <w:sz w:val="23"/>
          <w:szCs w:val="23"/>
        </w:rPr>
        <w:t>I Would like to express my heartfelt gratitude to all the individuals who have contributed to the successful completion of this research report on "</w:t>
      </w:r>
      <w:del w:id="145" w:author="Dell" w:date="2023-10-01T18:34:00Z">
        <w:r w:rsidR="00E41D24" w:rsidRPr="00E41D24" w:rsidDel="000637E7">
          <w:rPr>
            <w:rFonts w:ascii="Times New Roman" w:hAnsi="Times New Roman" w:cs="Times New Roman"/>
            <w:color w:val="343541"/>
            <w:sz w:val="28"/>
            <w:szCs w:val="28"/>
          </w:rPr>
          <w:delText xml:space="preserve"> </w:delText>
        </w:r>
      </w:del>
      <w:r w:rsidR="00E41D24" w:rsidRPr="000637E7">
        <w:rPr>
          <w:rFonts w:ascii="Times New Roman" w:hAnsi="Times New Roman" w:cs="Times New Roman"/>
          <w:color w:val="FF0000"/>
          <w:sz w:val="24"/>
          <w:szCs w:val="24"/>
          <w:rPrChange w:id="146" w:author="Dell" w:date="2023-10-01T18:34:00Z">
            <w:rPr>
              <w:rFonts w:ascii="Times New Roman" w:hAnsi="Times New Roman" w:cs="Times New Roman"/>
              <w:sz w:val="24"/>
              <w:szCs w:val="24"/>
            </w:rPr>
          </w:rPrChange>
        </w:rPr>
        <w:t>Leading change in Response to COVID-19 in organization regarding employee</w:t>
      </w:r>
      <w:r w:rsidRPr="000637E7">
        <w:rPr>
          <w:rFonts w:ascii="Times New Roman" w:hAnsi="Times New Roman" w:cs="Times New Roman"/>
          <w:color w:val="FF0000"/>
          <w:sz w:val="23"/>
          <w:szCs w:val="23"/>
          <w:rPrChange w:id="147" w:author="Dell" w:date="2023-10-01T18:34:00Z">
            <w:rPr>
              <w:rFonts w:ascii="Times New Roman" w:hAnsi="Times New Roman" w:cs="Times New Roman"/>
              <w:sz w:val="23"/>
              <w:szCs w:val="23"/>
            </w:rPr>
          </w:rPrChange>
        </w:rPr>
        <w:t xml:space="preserve">." </w:t>
      </w:r>
    </w:p>
    <w:p w:rsidR="00FF20DA" w:rsidDel="000637E7" w:rsidRDefault="00FF20DA" w:rsidP="000637E7">
      <w:pPr>
        <w:pStyle w:val="Default"/>
        <w:spacing w:line="360" w:lineRule="auto"/>
        <w:jc w:val="both"/>
        <w:rPr>
          <w:del w:id="148" w:author="Dell" w:date="2023-10-01T18:34:00Z"/>
          <w:sz w:val="23"/>
          <w:szCs w:val="23"/>
        </w:rPr>
        <w:pPrChange w:id="149" w:author="Dell" w:date="2023-10-01T18:34:00Z">
          <w:pPr>
            <w:pStyle w:val="Default"/>
            <w:jc w:val="both"/>
          </w:pPr>
        </w:pPrChange>
      </w:pPr>
      <w:del w:id="150" w:author="Dell" w:date="2023-10-01T18:34:00Z">
        <w:r w:rsidDel="000637E7">
          <w:rPr>
            <w:sz w:val="23"/>
            <w:szCs w:val="23"/>
          </w:rPr>
          <w:delText xml:space="preserve">First and foremost, I extend my deepest appreciation to the MBM students who participated in this study. Their willingness to share their experiences and valuable insights has been crucial in shaping the outcomes of this research. </w:delText>
        </w:r>
      </w:del>
    </w:p>
    <w:p w:rsidR="00F61D48" w:rsidDel="000637E7" w:rsidRDefault="00F61D48" w:rsidP="000637E7">
      <w:pPr>
        <w:pStyle w:val="Default"/>
        <w:spacing w:line="360" w:lineRule="auto"/>
        <w:jc w:val="both"/>
        <w:rPr>
          <w:del w:id="151" w:author="Dell" w:date="2023-10-01T18:34:00Z"/>
          <w:sz w:val="23"/>
          <w:szCs w:val="23"/>
        </w:rPr>
        <w:pPrChange w:id="152" w:author="Dell" w:date="2023-10-01T18:34:00Z">
          <w:pPr>
            <w:pStyle w:val="Default"/>
            <w:jc w:val="both"/>
          </w:pPr>
        </w:pPrChange>
      </w:pPr>
    </w:p>
    <w:p w:rsidR="00FF20DA" w:rsidRDefault="00FF20DA" w:rsidP="000637E7">
      <w:pPr>
        <w:pStyle w:val="Default"/>
        <w:spacing w:line="360" w:lineRule="auto"/>
        <w:jc w:val="both"/>
        <w:rPr>
          <w:sz w:val="23"/>
          <w:szCs w:val="23"/>
        </w:rPr>
        <w:pPrChange w:id="153" w:author="Dell" w:date="2023-10-01T18:34:00Z">
          <w:pPr>
            <w:pStyle w:val="Default"/>
            <w:jc w:val="both"/>
          </w:pPr>
        </w:pPrChange>
      </w:pPr>
      <w:r>
        <w:rPr>
          <w:sz w:val="23"/>
          <w:szCs w:val="23"/>
        </w:rPr>
        <w:t xml:space="preserve">My limitless thanks go to my </w:t>
      </w:r>
      <w:r w:rsidRPr="004F403E">
        <w:rPr>
          <w:sz w:val="23"/>
          <w:szCs w:val="23"/>
          <w:highlight w:val="yellow"/>
          <w:rPrChange w:id="154" w:author="Dell" w:date="2023-10-01T18:35:00Z">
            <w:rPr>
              <w:sz w:val="23"/>
              <w:szCs w:val="23"/>
            </w:rPr>
          </w:rPrChange>
        </w:rPr>
        <w:t>supervisor</w:t>
      </w:r>
      <w:r>
        <w:rPr>
          <w:sz w:val="23"/>
          <w:szCs w:val="23"/>
        </w:rPr>
        <w:t xml:space="preserve"> Asso. </w:t>
      </w:r>
      <w:ins w:id="155" w:author="Dell" w:date="2023-10-01T18:34:00Z">
        <w:r w:rsidR="004F403E">
          <w:rPr>
            <w:sz w:val="23"/>
            <w:szCs w:val="23"/>
          </w:rPr>
          <w:t>P</w:t>
        </w:r>
      </w:ins>
      <w:del w:id="156" w:author="Dell" w:date="2023-10-01T18:34:00Z">
        <w:r w:rsidDel="004F403E">
          <w:rPr>
            <w:sz w:val="23"/>
            <w:szCs w:val="23"/>
          </w:rPr>
          <w:delText>p</w:delText>
        </w:r>
      </w:del>
      <w:r>
        <w:rPr>
          <w:sz w:val="23"/>
          <w:szCs w:val="23"/>
        </w:rPr>
        <w:t xml:space="preserve">rof. Dr. Agni Dhar Parajuli for his support throughout the report writing process. He also helped me to enhance my confidence level and provided appropriate guidance to me, so because of that I was able to complete my Seminar report timely and properly. He had devoted his valuable time and efforts in patiently guiding me to complete this report. Therefore, I would like to convey my special thanks to him. </w:t>
      </w:r>
    </w:p>
    <w:p w:rsidR="00FF20DA" w:rsidRDefault="00FF20DA" w:rsidP="000637E7">
      <w:pPr>
        <w:pStyle w:val="Default"/>
        <w:spacing w:line="360" w:lineRule="auto"/>
        <w:jc w:val="both"/>
        <w:rPr>
          <w:sz w:val="23"/>
          <w:szCs w:val="23"/>
        </w:rPr>
        <w:pPrChange w:id="157" w:author="Dell" w:date="2023-10-01T18:34:00Z">
          <w:pPr>
            <w:pStyle w:val="Default"/>
            <w:jc w:val="both"/>
          </w:pPr>
        </w:pPrChange>
      </w:pPr>
      <w:r>
        <w:rPr>
          <w:sz w:val="23"/>
          <w:szCs w:val="23"/>
        </w:rPr>
        <w:t xml:space="preserve">Additionally, I would like to extend my appreciation to the faculty and staff of the academic institutions who facilitated the data collection process and offered their assistance to ensure the smooth execution of the study. </w:t>
      </w:r>
    </w:p>
    <w:p w:rsidR="00F61D48" w:rsidDel="004F403E" w:rsidRDefault="00F61D48" w:rsidP="000637E7">
      <w:pPr>
        <w:pStyle w:val="Default"/>
        <w:spacing w:line="360" w:lineRule="auto"/>
        <w:jc w:val="both"/>
        <w:rPr>
          <w:del w:id="158" w:author="Dell" w:date="2023-10-01T18:35:00Z"/>
          <w:sz w:val="23"/>
          <w:szCs w:val="23"/>
        </w:rPr>
        <w:pPrChange w:id="159" w:author="Dell" w:date="2023-10-01T18:34:00Z">
          <w:pPr>
            <w:pStyle w:val="Default"/>
            <w:jc w:val="both"/>
          </w:pPr>
        </w:pPrChange>
      </w:pPr>
    </w:p>
    <w:p w:rsidR="00FF20DA" w:rsidRDefault="00FF20DA" w:rsidP="000637E7">
      <w:pPr>
        <w:pStyle w:val="Default"/>
        <w:spacing w:line="360" w:lineRule="auto"/>
        <w:jc w:val="both"/>
        <w:rPr>
          <w:sz w:val="23"/>
          <w:szCs w:val="23"/>
        </w:rPr>
        <w:pPrChange w:id="160" w:author="Dell" w:date="2023-10-01T18:34:00Z">
          <w:pPr>
            <w:pStyle w:val="Default"/>
            <w:jc w:val="both"/>
          </w:pPr>
        </w:pPrChange>
      </w:pPr>
      <w:r>
        <w:rPr>
          <w:sz w:val="23"/>
          <w:szCs w:val="23"/>
        </w:rPr>
        <w:t xml:space="preserve">Lastly, I extend my thanks to the readers and reviewers of this report, whose critical insights and feedback have contributed to the refinement and clarity of our findings and conclusions. </w:t>
      </w:r>
    </w:p>
    <w:p w:rsidR="00FF20DA" w:rsidRDefault="00FF20DA" w:rsidP="000637E7">
      <w:pPr>
        <w:pStyle w:val="Default"/>
        <w:spacing w:line="360" w:lineRule="auto"/>
        <w:jc w:val="both"/>
        <w:rPr>
          <w:sz w:val="23"/>
          <w:szCs w:val="23"/>
        </w:rPr>
        <w:pPrChange w:id="161" w:author="Dell" w:date="2023-10-01T18:34:00Z">
          <w:pPr>
            <w:pStyle w:val="Default"/>
            <w:jc w:val="both"/>
          </w:pPr>
        </w:pPrChange>
      </w:pPr>
      <w:r>
        <w:rPr>
          <w:sz w:val="23"/>
          <w:szCs w:val="23"/>
        </w:rPr>
        <w:t xml:space="preserve">This research would not have been possible without the collective effort and support of all those mentioned above. Each contribution, no matter how small, has been crucial to the success of this endeavor. </w:t>
      </w:r>
    </w:p>
    <w:p w:rsidR="00E41D24" w:rsidRDefault="00E41D24" w:rsidP="000637E7">
      <w:pPr>
        <w:pStyle w:val="Default"/>
        <w:spacing w:line="360" w:lineRule="auto"/>
        <w:jc w:val="both"/>
        <w:rPr>
          <w:sz w:val="23"/>
          <w:szCs w:val="23"/>
        </w:rPr>
        <w:pPrChange w:id="162" w:author="Dell" w:date="2023-10-01T18:34:00Z">
          <w:pPr>
            <w:pStyle w:val="Default"/>
            <w:jc w:val="both"/>
          </w:pPr>
        </w:pPrChange>
      </w:pPr>
    </w:p>
    <w:p w:rsidR="00E41D24" w:rsidRDefault="00E41D24" w:rsidP="00E41D24">
      <w:pPr>
        <w:pStyle w:val="Default"/>
        <w:jc w:val="both"/>
        <w:rPr>
          <w:sz w:val="23"/>
          <w:szCs w:val="23"/>
        </w:rPr>
      </w:pPr>
    </w:p>
    <w:p w:rsidR="00FF20DA" w:rsidRDefault="00E41D24" w:rsidP="00FF20DA">
      <w:pPr>
        <w:spacing w:after="120"/>
        <w:jc w:val="both"/>
        <w:rPr>
          <w:rFonts w:ascii="Times New Roman" w:hAnsi="Times New Roman" w:cs="Times New Roman"/>
          <w:sz w:val="24"/>
          <w:szCs w:val="24"/>
        </w:rPr>
      </w:pPr>
      <w:r>
        <w:rPr>
          <w:rFonts w:ascii="Times New Roman" w:hAnsi="Times New Roman" w:cs="Times New Roman"/>
          <w:sz w:val="24"/>
          <w:szCs w:val="24"/>
        </w:rPr>
        <w:t>Rasmita Tandukar</w:t>
      </w:r>
    </w:p>
    <w:p w:rsidR="00FF20DA" w:rsidRDefault="00FF20DA" w:rsidP="00B03951">
      <w:pPr>
        <w:spacing w:after="120"/>
        <w:jc w:val="both"/>
        <w:rPr>
          <w:rFonts w:ascii="Times New Roman" w:hAnsi="Times New Roman" w:cs="Times New Roman"/>
          <w:sz w:val="24"/>
          <w:szCs w:val="24"/>
        </w:rPr>
      </w:pPr>
    </w:p>
    <w:p w:rsidR="00FF20DA" w:rsidRDefault="00FF20DA" w:rsidP="00B03951">
      <w:pPr>
        <w:spacing w:after="120"/>
        <w:jc w:val="both"/>
        <w:rPr>
          <w:rFonts w:ascii="Times New Roman" w:hAnsi="Times New Roman" w:cs="Times New Roman"/>
          <w:sz w:val="24"/>
          <w:szCs w:val="24"/>
        </w:rPr>
      </w:pPr>
    </w:p>
    <w:p w:rsidR="00FF20DA" w:rsidRDefault="00FF20DA" w:rsidP="00B03951">
      <w:pPr>
        <w:spacing w:after="120"/>
        <w:jc w:val="both"/>
        <w:rPr>
          <w:rFonts w:ascii="Times New Roman" w:hAnsi="Times New Roman" w:cs="Times New Roman"/>
          <w:sz w:val="24"/>
          <w:szCs w:val="24"/>
        </w:rPr>
      </w:pPr>
    </w:p>
    <w:p w:rsidR="00FF20DA" w:rsidRDefault="00FF20DA" w:rsidP="00B03951">
      <w:pPr>
        <w:spacing w:after="120"/>
        <w:jc w:val="both"/>
        <w:rPr>
          <w:rFonts w:ascii="Times New Roman" w:hAnsi="Times New Roman" w:cs="Times New Roman"/>
          <w:sz w:val="24"/>
          <w:szCs w:val="24"/>
        </w:rPr>
      </w:pPr>
    </w:p>
    <w:p w:rsidR="00FF20DA" w:rsidRDefault="00FF20DA" w:rsidP="00B03951">
      <w:pPr>
        <w:spacing w:after="120"/>
        <w:jc w:val="both"/>
        <w:rPr>
          <w:rFonts w:ascii="Times New Roman" w:hAnsi="Times New Roman" w:cs="Times New Roman"/>
          <w:sz w:val="24"/>
          <w:szCs w:val="24"/>
        </w:rPr>
      </w:pPr>
    </w:p>
    <w:p w:rsidR="00FF20DA" w:rsidRDefault="00FF20DA" w:rsidP="00B03951">
      <w:pPr>
        <w:spacing w:after="120"/>
        <w:jc w:val="both"/>
        <w:rPr>
          <w:rFonts w:ascii="Times New Roman" w:hAnsi="Times New Roman" w:cs="Times New Roman"/>
          <w:sz w:val="24"/>
          <w:szCs w:val="24"/>
        </w:rPr>
      </w:pPr>
    </w:p>
    <w:p w:rsidR="00FF20DA" w:rsidRDefault="00FF20DA" w:rsidP="00B03951">
      <w:pPr>
        <w:spacing w:after="120"/>
        <w:jc w:val="both"/>
        <w:rPr>
          <w:rFonts w:ascii="Times New Roman" w:hAnsi="Times New Roman" w:cs="Times New Roman"/>
          <w:sz w:val="24"/>
          <w:szCs w:val="24"/>
        </w:rPr>
      </w:pPr>
    </w:p>
    <w:p w:rsidR="00FF20DA" w:rsidRDefault="00FF20DA" w:rsidP="00B03951">
      <w:pPr>
        <w:spacing w:after="120"/>
        <w:jc w:val="both"/>
        <w:rPr>
          <w:rFonts w:ascii="Times New Roman" w:hAnsi="Times New Roman" w:cs="Times New Roman"/>
          <w:sz w:val="24"/>
          <w:szCs w:val="24"/>
        </w:rPr>
      </w:pPr>
    </w:p>
    <w:p w:rsidR="00FF20DA" w:rsidRDefault="00FF20DA" w:rsidP="00B03951">
      <w:pPr>
        <w:spacing w:after="120"/>
        <w:jc w:val="both"/>
        <w:rPr>
          <w:rFonts w:ascii="Times New Roman" w:hAnsi="Times New Roman" w:cs="Times New Roman"/>
          <w:sz w:val="24"/>
          <w:szCs w:val="24"/>
        </w:rPr>
      </w:pPr>
    </w:p>
    <w:p w:rsidR="00FF20DA" w:rsidRDefault="00FF20DA" w:rsidP="00B03951">
      <w:pPr>
        <w:spacing w:after="120"/>
        <w:jc w:val="both"/>
        <w:rPr>
          <w:rFonts w:ascii="Times New Roman" w:hAnsi="Times New Roman" w:cs="Times New Roman"/>
          <w:sz w:val="24"/>
          <w:szCs w:val="24"/>
        </w:rPr>
      </w:pPr>
    </w:p>
    <w:p w:rsidR="000A378D" w:rsidRDefault="004F403E" w:rsidP="00EC3666">
      <w:pPr>
        <w:pStyle w:val="Heading1"/>
        <w:jc w:val="center"/>
        <w:rPr>
          <w:rFonts w:cs="Times New Roman"/>
          <w:color w:val="auto"/>
        </w:rPr>
      </w:pPr>
      <w:bookmarkStart w:id="163" w:name="_Toc146943226"/>
      <w:r w:rsidRPr="00EC3666">
        <w:rPr>
          <w:rFonts w:cs="Times New Roman"/>
          <w:color w:val="auto"/>
        </w:rPr>
        <w:lastRenderedPageBreak/>
        <w:t>ABSTRACT</w:t>
      </w:r>
      <w:bookmarkEnd w:id="163"/>
    </w:p>
    <w:p w:rsidR="00EC3666" w:rsidRPr="00EC3666" w:rsidRDefault="00EC3666" w:rsidP="00EC3666"/>
    <w:p w:rsidR="000A378D" w:rsidRPr="000A378D" w:rsidRDefault="000A378D" w:rsidP="004F403E">
      <w:pPr>
        <w:spacing w:after="120" w:line="360" w:lineRule="auto"/>
        <w:jc w:val="both"/>
        <w:rPr>
          <w:rFonts w:ascii="Times New Roman" w:hAnsi="Times New Roman" w:cs="Times New Roman"/>
          <w:sz w:val="24"/>
          <w:szCs w:val="24"/>
        </w:rPr>
        <w:pPrChange w:id="164" w:author="Dell" w:date="2023-10-01T18:36:00Z">
          <w:pPr>
            <w:spacing w:after="120"/>
            <w:jc w:val="both"/>
          </w:pPr>
        </w:pPrChange>
      </w:pPr>
      <w:r w:rsidRPr="000A378D">
        <w:rPr>
          <w:rFonts w:ascii="Times New Roman" w:hAnsi="Times New Roman" w:cs="Times New Roman"/>
          <w:sz w:val="24"/>
          <w:szCs w:val="24"/>
        </w:rPr>
        <w:t>This seminar report delves into the crucial role of leadership in effectively managing organizational change during the COVID-19 pandemic, with a specific focus on safeguarding employee well-being. The pandemic, which began in late 2019, created a seismic shift in traditional workplace models, necessitating swift adaptations in response to new working conditions, health and safety protocols, and mental health support systems. Leadership emerged as the linchpin for addressing not only immediate health concerns but also the resilience and well-being of the workforce. This report comprehensively reviews both theoretical and empirical aspects, emphasizing the significance of adaptable, empathetic, and ethical leadership styles. It underscores leadership's practical implications in terms of change management, employee well-being, and organizational resilience during times of crisis.</w:t>
      </w:r>
    </w:p>
    <w:p w:rsidR="000A378D" w:rsidRPr="000A378D" w:rsidDel="004F403E" w:rsidRDefault="000A378D" w:rsidP="004F403E">
      <w:pPr>
        <w:spacing w:after="120" w:line="360" w:lineRule="auto"/>
        <w:jc w:val="both"/>
        <w:rPr>
          <w:del w:id="165" w:author="Dell" w:date="2023-10-01T18:36:00Z"/>
          <w:rFonts w:ascii="Times New Roman" w:hAnsi="Times New Roman" w:cs="Times New Roman"/>
          <w:sz w:val="24"/>
          <w:szCs w:val="24"/>
        </w:rPr>
        <w:pPrChange w:id="166" w:author="Dell" w:date="2023-10-01T18:36:00Z">
          <w:pPr>
            <w:spacing w:after="120"/>
            <w:jc w:val="both"/>
          </w:pPr>
        </w:pPrChange>
      </w:pPr>
    </w:p>
    <w:p w:rsidR="000A378D" w:rsidRPr="000A378D" w:rsidRDefault="000A378D" w:rsidP="004F403E">
      <w:pPr>
        <w:spacing w:after="120" w:line="360" w:lineRule="auto"/>
        <w:jc w:val="both"/>
        <w:rPr>
          <w:rFonts w:ascii="Times New Roman" w:hAnsi="Times New Roman" w:cs="Times New Roman"/>
          <w:sz w:val="24"/>
          <w:szCs w:val="24"/>
        </w:rPr>
        <w:pPrChange w:id="167" w:author="Dell" w:date="2023-10-01T18:36:00Z">
          <w:pPr>
            <w:spacing w:after="120"/>
            <w:jc w:val="both"/>
          </w:pPr>
        </w:pPrChange>
      </w:pPr>
      <w:r w:rsidRPr="000A378D">
        <w:rPr>
          <w:rFonts w:ascii="Times New Roman" w:hAnsi="Times New Roman" w:cs="Times New Roman"/>
          <w:sz w:val="24"/>
          <w:szCs w:val="24"/>
        </w:rPr>
        <w:t>The report draws from established theories in crisis leadership, change management, and ethical leadership to highlight the multifaceted nature of leadership's role. Adaptive leadership</w:t>
      </w:r>
      <w:del w:id="168" w:author="Dell" w:date="2023-10-01T18:37:00Z">
        <w:r w:rsidRPr="000A378D" w:rsidDel="004F403E">
          <w:rPr>
            <w:rFonts w:ascii="Times New Roman" w:hAnsi="Times New Roman" w:cs="Times New Roman"/>
            <w:sz w:val="24"/>
            <w:szCs w:val="24"/>
          </w:rPr>
          <w:delText>, guided by scholars like Chris Argyris and Ronald Heifetz,</w:delText>
        </w:r>
      </w:del>
      <w:r w:rsidRPr="000A378D">
        <w:rPr>
          <w:rFonts w:ascii="Times New Roman" w:hAnsi="Times New Roman" w:cs="Times New Roman"/>
          <w:sz w:val="24"/>
          <w:szCs w:val="24"/>
        </w:rPr>
        <w:t xml:space="preserve"> </w:t>
      </w:r>
      <w:del w:id="169" w:author="Dell" w:date="2023-10-01T18:37:00Z">
        <w:r w:rsidRPr="000A378D" w:rsidDel="00827E0E">
          <w:rPr>
            <w:rFonts w:ascii="Times New Roman" w:hAnsi="Times New Roman" w:cs="Times New Roman"/>
            <w:sz w:val="24"/>
            <w:szCs w:val="24"/>
          </w:rPr>
          <w:delText xml:space="preserve">becomes </w:delText>
        </w:r>
      </w:del>
      <w:ins w:id="170" w:author="Dell" w:date="2023-10-01T18:37:00Z">
        <w:r w:rsidR="00827E0E">
          <w:rPr>
            <w:rFonts w:ascii="Times New Roman" w:hAnsi="Times New Roman" w:cs="Times New Roman"/>
            <w:sz w:val="24"/>
            <w:szCs w:val="24"/>
          </w:rPr>
          <w:t>remained</w:t>
        </w:r>
        <w:r w:rsidR="00827E0E" w:rsidRPr="000A378D">
          <w:rPr>
            <w:rFonts w:ascii="Times New Roman" w:hAnsi="Times New Roman" w:cs="Times New Roman"/>
            <w:sz w:val="24"/>
            <w:szCs w:val="24"/>
          </w:rPr>
          <w:t xml:space="preserve"> </w:t>
        </w:r>
      </w:ins>
      <w:r w:rsidRPr="000A378D">
        <w:rPr>
          <w:rFonts w:ascii="Times New Roman" w:hAnsi="Times New Roman" w:cs="Times New Roman"/>
          <w:sz w:val="24"/>
          <w:szCs w:val="24"/>
        </w:rPr>
        <w:t xml:space="preserve">indispensable during crises, requiring leaders to empower teams in tackling complex challenges. </w:t>
      </w:r>
      <w:del w:id="171" w:author="Dell" w:date="2023-10-01T18:37:00Z">
        <w:r w:rsidRPr="000A378D" w:rsidDel="00827E0E">
          <w:rPr>
            <w:rFonts w:ascii="Times New Roman" w:hAnsi="Times New Roman" w:cs="Times New Roman"/>
            <w:sz w:val="24"/>
            <w:szCs w:val="24"/>
          </w:rPr>
          <w:delText xml:space="preserve">Change management theories by John Kotter and Kurt Lewin offer frameworks for understanding how organizations adapt to change, a skill crucial during the pandemic's upheavals. </w:delText>
        </w:r>
      </w:del>
      <w:r w:rsidRPr="000A378D">
        <w:rPr>
          <w:rFonts w:ascii="Times New Roman" w:hAnsi="Times New Roman" w:cs="Times New Roman"/>
          <w:sz w:val="24"/>
          <w:szCs w:val="24"/>
        </w:rPr>
        <w:t>Employee well-being and resilience, emphasized through the Job Demands-Resources Model, showcase leadership as a vital resource in mitigating job demands and fostering employee well-being.</w:t>
      </w:r>
    </w:p>
    <w:p w:rsidR="000A378D" w:rsidRPr="000A378D" w:rsidDel="00827E0E" w:rsidRDefault="000A378D" w:rsidP="004F403E">
      <w:pPr>
        <w:spacing w:after="120" w:line="360" w:lineRule="auto"/>
        <w:jc w:val="both"/>
        <w:rPr>
          <w:del w:id="172" w:author="Dell" w:date="2023-10-01T18:38:00Z"/>
          <w:rFonts w:ascii="Times New Roman" w:hAnsi="Times New Roman" w:cs="Times New Roman"/>
          <w:sz w:val="24"/>
          <w:szCs w:val="24"/>
        </w:rPr>
        <w:pPrChange w:id="173" w:author="Dell" w:date="2023-10-01T18:36:00Z">
          <w:pPr>
            <w:spacing w:after="120"/>
            <w:jc w:val="both"/>
          </w:pPr>
        </w:pPrChange>
      </w:pPr>
    </w:p>
    <w:p w:rsidR="00827E0E" w:rsidRDefault="000A378D" w:rsidP="004F403E">
      <w:pPr>
        <w:spacing w:after="120" w:line="360" w:lineRule="auto"/>
        <w:jc w:val="both"/>
        <w:rPr>
          <w:ins w:id="174" w:author="Dell" w:date="2023-10-01T18:38:00Z"/>
          <w:rFonts w:ascii="Times New Roman" w:hAnsi="Times New Roman" w:cs="Times New Roman"/>
          <w:sz w:val="24"/>
          <w:szCs w:val="24"/>
        </w:rPr>
        <w:pPrChange w:id="175" w:author="Dell" w:date="2023-10-01T18:36:00Z">
          <w:pPr>
            <w:spacing w:after="120"/>
            <w:jc w:val="both"/>
          </w:pPr>
        </w:pPrChange>
      </w:pPr>
      <w:r w:rsidRPr="000A378D">
        <w:rPr>
          <w:rFonts w:ascii="Times New Roman" w:hAnsi="Times New Roman" w:cs="Times New Roman"/>
          <w:sz w:val="24"/>
          <w:szCs w:val="24"/>
        </w:rPr>
        <w:t xml:space="preserve">The empirical evidence within the report corroborates these theoretical foundations, demonstrating that organizations led by leaders who embraced adaptability, empathy, and ethical behavior were more successful in navigating the pandemic's challenges. These leaders ensured positive outcomes such as employee well-being, effective change management, organizational resilience, and trust maintenance. </w:t>
      </w:r>
    </w:p>
    <w:p w:rsidR="00827E0E" w:rsidRDefault="00827E0E" w:rsidP="004F403E">
      <w:pPr>
        <w:spacing w:after="120" w:line="360" w:lineRule="auto"/>
        <w:jc w:val="both"/>
        <w:rPr>
          <w:ins w:id="176" w:author="Dell" w:date="2023-10-01T18:38:00Z"/>
          <w:rFonts w:ascii="Times New Roman" w:hAnsi="Times New Roman" w:cs="Times New Roman"/>
          <w:sz w:val="24"/>
          <w:szCs w:val="24"/>
        </w:rPr>
        <w:pPrChange w:id="177" w:author="Dell" w:date="2023-10-01T18:36:00Z">
          <w:pPr>
            <w:spacing w:after="120"/>
            <w:jc w:val="both"/>
          </w:pPr>
        </w:pPrChange>
      </w:pPr>
      <w:ins w:id="178" w:author="Dell" w:date="2023-10-01T18:39:00Z">
        <w:r>
          <w:rPr>
            <w:rFonts w:ascii="Times New Roman" w:hAnsi="Times New Roman" w:cs="Times New Roman"/>
            <w:sz w:val="24"/>
            <w:szCs w:val="24"/>
          </w:rPr>
          <w:t xml:space="preserve">Keywords: </w:t>
        </w:r>
      </w:ins>
    </w:p>
    <w:p w:rsidR="00827E0E" w:rsidRDefault="00827E0E" w:rsidP="004F403E">
      <w:pPr>
        <w:spacing w:after="120" w:line="360" w:lineRule="auto"/>
        <w:jc w:val="both"/>
        <w:rPr>
          <w:ins w:id="179" w:author="Dell" w:date="2023-10-01T18:38:00Z"/>
          <w:rFonts w:ascii="Times New Roman" w:hAnsi="Times New Roman" w:cs="Times New Roman"/>
          <w:sz w:val="24"/>
          <w:szCs w:val="24"/>
        </w:rPr>
        <w:pPrChange w:id="180" w:author="Dell" w:date="2023-10-01T18:36:00Z">
          <w:pPr>
            <w:spacing w:after="120"/>
            <w:jc w:val="both"/>
          </w:pPr>
        </w:pPrChange>
      </w:pPr>
    </w:p>
    <w:p w:rsidR="00FF20DA" w:rsidRDefault="000A378D" w:rsidP="004F403E">
      <w:pPr>
        <w:spacing w:after="120" w:line="360" w:lineRule="auto"/>
        <w:jc w:val="both"/>
        <w:rPr>
          <w:rFonts w:ascii="Times New Roman" w:hAnsi="Times New Roman" w:cs="Times New Roman"/>
          <w:sz w:val="24"/>
          <w:szCs w:val="24"/>
        </w:rPr>
        <w:pPrChange w:id="181" w:author="Dell" w:date="2023-10-01T18:36:00Z">
          <w:pPr>
            <w:spacing w:after="120"/>
            <w:jc w:val="both"/>
          </w:pPr>
        </w:pPrChange>
      </w:pPr>
      <w:del w:id="182" w:author="Dell" w:date="2023-10-01T18:38:00Z">
        <w:r w:rsidRPr="000A378D" w:rsidDel="00827E0E">
          <w:rPr>
            <w:rFonts w:ascii="Times New Roman" w:hAnsi="Times New Roman" w:cs="Times New Roman"/>
            <w:sz w:val="24"/>
            <w:szCs w:val="24"/>
          </w:rPr>
          <w:delText>As organizations continue grappling with the pandemic's impact, this report serves as a bridge between theory and practice, providing valuable insights to organizational leaders. It underscores the enduring importance of leadership in enhancing organizational resilience, preserving employee well-being, and driving change management in times of adversity.</w:delText>
        </w:r>
      </w:del>
    </w:p>
    <w:p w:rsidR="00FF20DA" w:rsidRDefault="00FF20DA" w:rsidP="00B03951">
      <w:pPr>
        <w:spacing w:after="120"/>
        <w:jc w:val="both"/>
        <w:rPr>
          <w:rFonts w:ascii="Times New Roman" w:hAnsi="Times New Roman" w:cs="Times New Roman"/>
          <w:sz w:val="24"/>
          <w:szCs w:val="24"/>
        </w:rPr>
      </w:pPr>
    </w:p>
    <w:p w:rsidR="00FF20DA" w:rsidRPr="000637E7" w:rsidDel="000637E7" w:rsidRDefault="00FF20DA" w:rsidP="000637E7">
      <w:pPr>
        <w:spacing w:after="120" w:line="360" w:lineRule="auto"/>
        <w:jc w:val="both"/>
        <w:rPr>
          <w:del w:id="183" w:author="Dell" w:date="2023-10-01T18:32:00Z"/>
          <w:rFonts w:ascii="Times New Roman" w:hAnsi="Times New Roman" w:cs="Times New Roman"/>
          <w:sz w:val="24"/>
          <w:szCs w:val="24"/>
          <w:rPrChange w:id="184" w:author="Dell" w:date="2023-10-01T18:33:00Z">
            <w:rPr>
              <w:del w:id="185" w:author="Dell" w:date="2023-10-01T18:32:00Z"/>
              <w:rFonts w:ascii="Times New Roman" w:hAnsi="Times New Roman" w:cs="Times New Roman"/>
              <w:sz w:val="24"/>
              <w:szCs w:val="24"/>
            </w:rPr>
          </w:rPrChange>
        </w:rPr>
        <w:pPrChange w:id="186" w:author="Dell" w:date="2023-10-01T18:33:00Z">
          <w:pPr>
            <w:spacing w:after="120"/>
            <w:jc w:val="both"/>
          </w:pPr>
        </w:pPrChange>
      </w:pPr>
    </w:p>
    <w:p w:rsidR="00FF20DA" w:rsidRPr="000637E7" w:rsidDel="000637E7" w:rsidRDefault="00FF20DA" w:rsidP="000637E7">
      <w:pPr>
        <w:spacing w:after="120" w:line="360" w:lineRule="auto"/>
        <w:jc w:val="both"/>
        <w:rPr>
          <w:del w:id="187" w:author="Dell" w:date="2023-10-01T18:32:00Z"/>
          <w:rFonts w:ascii="Times New Roman" w:hAnsi="Times New Roman" w:cs="Times New Roman"/>
          <w:sz w:val="24"/>
          <w:szCs w:val="24"/>
          <w:rPrChange w:id="188" w:author="Dell" w:date="2023-10-01T18:33:00Z">
            <w:rPr>
              <w:del w:id="189" w:author="Dell" w:date="2023-10-01T18:32:00Z"/>
              <w:rFonts w:ascii="Times New Roman" w:hAnsi="Times New Roman" w:cs="Times New Roman"/>
              <w:sz w:val="24"/>
              <w:szCs w:val="24"/>
            </w:rPr>
          </w:rPrChange>
        </w:rPr>
        <w:pPrChange w:id="190" w:author="Dell" w:date="2023-10-01T18:33:00Z">
          <w:pPr>
            <w:spacing w:after="120"/>
            <w:jc w:val="both"/>
          </w:pPr>
        </w:pPrChange>
      </w:pPr>
    </w:p>
    <w:p w:rsidR="00A445D5" w:rsidRPr="000637E7" w:rsidDel="000637E7" w:rsidRDefault="00A445D5" w:rsidP="000637E7">
      <w:pPr>
        <w:pStyle w:val="Heading1"/>
        <w:spacing w:line="360" w:lineRule="auto"/>
        <w:jc w:val="center"/>
        <w:rPr>
          <w:del w:id="191" w:author="Dell" w:date="2023-10-01T18:32:00Z"/>
          <w:rFonts w:cs="Times New Roman"/>
          <w:sz w:val="24"/>
          <w:szCs w:val="24"/>
          <w:rPrChange w:id="192" w:author="Dell" w:date="2023-10-01T18:33:00Z">
            <w:rPr>
              <w:del w:id="193" w:author="Dell" w:date="2023-10-01T18:32:00Z"/>
            </w:rPr>
          </w:rPrChange>
        </w:rPr>
        <w:pPrChange w:id="194" w:author="Dell" w:date="2023-10-01T18:33:00Z">
          <w:pPr>
            <w:pStyle w:val="Heading1"/>
            <w:jc w:val="center"/>
          </w:pPr>
        </w:pPrChange>
      </w:pPr>
      <w:bookmarkStart w:id="195" w:name="_Toc146943227"/>
    </w:p>
    <w:p w:rsidR="00CF475E" w:rsidRPr="000637E7" w:rsidRDefault="000637E7" w:rsidP="000637E7">
      <w:pPr>
        <w:pStyle w:val="Heading1"/>
        <w:spacing w:line="360" w:lineRule="auto"/>
        <w:jc w:val="center"/>
        <w:rPr>
          <w:rFonts w:cs="Times New Roman"/>
          <w:sz w:val="24"/>
          <w:szCs w:val="24"/>
          <w:rPrChange w:id="196" w:author="Dell" w:date="2023-10-01T18:33:00Z">
            <w:rPr/>
          </w:rPrChange>
        </w:rPr>
        <w:pPrChange w:id="197" w:author="Dell" w:date="2023-10-01T18:33:00Z">
          <w:pPr>
            <w:pStyle w:val="Heading1"/>
            <w:jc w:val="center"/>
          </w:pPr>
        </w:pPrChange>
      </w:pPr>
      <w:r w:rsidRPr="000637E7">
        <w:rPr>
          <w:rFonts w:cs="Times New Roman"/>
          <w:sz w:val="24"/>
          <w:szCs w:val="24"/>
          <w:rPrChange w:id="198" w:author="Dell" w:date="2023-10-01T18:33:00Z">
            <w:rPr/>
          </w:rPrChange>
        </w:rPr>
        <w:t>CHAPTER I: INTRODUCTION</w:t>
      </w:r>
      <w:bookmarkEnd w:id="195"/>
    </w:p>
    <w:p w:rsidR="00CF475E" w:rsidRPr="000637E7" w:rsidRDefault="00CF475E" w:rsidP="000637E7">
      <w:pPr>
        <w:spacing w:line="360" w:lineRule="auto"/>
        <w:rPr>
          <w:rFonts w:ascii="Times New Roman" w:hAnsi="Times New Roman" w:cs="Times New Roman"/>
          <w:sz w:val="24"/>
          <w:szCs w:val="24"/>
          <w:rPrChange w:id="199" w:author="Dell" w:date="2023-10-01T18:33:00Z">
            <w:rPr/>
          </w:rPrChange>
        </w:rPr>
        <w:pPrChange w:id="200" w:author="Dell" w:date="2023-10-01T18:33:00Z">
          <w:pPr/>
        </w:pPrChange>
      </w:pPr>
    </w:p>
    <w:p w:rsidR="00CF475E" w:rsidRPr="000637E7" w:rsidRDefault="00D21AD0" w:rsidP="000637E7">
      <w:pPr>
        <w:pStyle w:val="Heading1"/>
        <w:numPr>
          <w:ilvl w:val="1"/>
          <w:numId w:val="1"/>
        </w:numPr>
        <w:spacing w:after="120" w:line="360" w:lineRule="auto"/>
        <w:rPr>
          <w:rFonts w:cs="Times New Roman"/>
          <w:sz w:val="24"/>
          <w:szCs w:val="24"/>
          <w:rPrChange w:id="201" w:author="Dell" w:date="2023-10-01T18:33:00Z">
            <w:rPr/>
          </w:rPrChange>
        </w:rPr>
        <w:pPrChange w:id="202" w:author="Dell" w:date="2023-10-01T18:33:00Z">
          <w:pPr>
            <w:pStyle w:val="Heading1"/>
            <w:numPr>
              <w:ilvl w:val="1"/>
              <w:numId w:val="1"/>
            </w:numPr>
            <w:spacing w:after="120"/>
            <w:ind w:left="420" w:hanging="420"/>
          </w:pPr>
        </w:pPrChange>
      </w:pPr>
      <w:bookmarkStart w:id="203" w:name="_Toc146943228"/>
      <w:r w:rsidRPr="000637E7">
        <w:rPr>
          <w:rFonts w:cs="Times New Roman"/>
          <w:sz w:val="24"/>
          <w:szCs w:val="24"/>
          <w:rPrChange w:id="204" w:author="Dell" w:date="2023-10-01T18:33:00Z">
            <w:rPr/>
          </w:rPrChange>
        </w:rPr>
        <w:t>Background of the Study</w:t>
      </w:r>
      <w:bookmarkEnd w:id="203"/>
    </w:p>
    <w:p w:rsidR="00D21AD0" w:rsidRPr="000637E7" w:rsidRDefault="00D21AD0" w:rsidP="000637E7">
      <w:pPr>
        <w:spacing w:after="120" w:line="360" w:lineRule="auto"/>
        <w:jc w:val="both"/>
        <w:rPr>
          <w:rFonts w:ascii="Times New Roman" w:hAnsi="Times New Roman" w:cs="Times New Roman"/>
          <w:sz w:val="24"/>
          <w:szCs w:val="24"/>
          <w:rPrChange w:id="205" w:author="Dell" w:date="2023-10-01T18:33:00Z">
            <w:rPr>
              <w:rFonts w:ascii="Times New Roman" w:hAnsi="Times New Roman" w:cs="Times New Roman"/>
              <w:sz w:val="24"/>
              <w:szCs w:val="24"/>
            </w:rPr>
          </w:rPrChange>
        </w:rPr>
        <w:pPrChange w:id="206" w:author="Dell" w:date="2023-10-01T18:33:00Z">
          <w:pPr>
            <w:spacing w:after="120"/>
            <w:jc w:val="both"/>
          </w:pPr>
        </w:pPrChange>
      </w:pPr>
      <w:r w:rsidRPr="000637E7">
        <w:rPr>
          <w:rFonts w:ascii="Times New Roman" w:hAnsi="Times New Roman" w:cs="Times New Roman"/>
          <w:sz w:val="24"/>
          <w:szCs w:val="24"/>
          <w:rPrChange w:id="207" w:author="Dell" w:date="2023-10-01T18:33:00Z">
            <w:rPr>
              <w:rFonts w:ascii="Times New Roman" w:hAnsi="Times New Roman" w:cs="Times New Roman"/>
              <w:sz w:val="24"/>
              <w:szCs w:val="24"/>
            </w:rPr>
          </w:rPrChange>
        </w:rPr>
        <w:t xml:space="preserve">The COVID-19 pandemic, caused by the novel coronavirus SARS-CoV-2, </w:t>
      </w:r>
      <w:r w:rsidR="00BF713A" w:rsidRPr="000637E7">
        <w:rPr>
          <w:rFonts w:ascii="Times New Roman" w:hAnsi="Times New Roman" w:cs="Times New Roman"/>
          <w:sz w:val="24"/>
          <w:szCs w:val="24"/>
          <w:rPrChange w:id="208" w:author="Dell" w:date="2023-10-01T18:33:00Z">
            <w:rPr>
              <w:rFonts w:ascii="Times New Roman" w:hAnsi="Times New Roman" w:cs="Times New Roman"/>
              <w:sz w:val="24"/>
              <w:szCs w:val="24"/>
            </w:rPr>
          </w:rPrChange>
        </w:rPr>
        <w:t xml:space="preserve">emerged in late 2019 and </w:t>
      </w:r>
      <w:del w:id="209" w:author="Dell" w:date="2023-10-01T18:39:00Z">
        <w:r w:rsidRPr="000637E7" w:rsidDel="004872AA">
          <w:rPr>
            <w:rFonts w:ascii="Times New Roman" w:hAnsi="Times New Roman" w:cs="Times New Roman"/>
            <w:sz w:val="24"/>
            <w:szCs w:val="24"/>
            <w:rPrChange w:id="210" w:author="Dell" w:date="2023-10-01T18:33:00Z">
              <w:rPr>
                <w:rFonts w:ascii="Times New Roman" w:hAnsi="Times New Roman" w:cs="Times New Roman"/>
                <w:sz w:val="24"/>
                <w:szCs w:val="24"/>
              </w:rPr>
            </w:rPrChange>
          </w:rPr>
          <w:delText xml:space="preserve"> </w:delText>
        </w:r>
      </w:del>
      <w:r w:rsidRPr="000637E7">
        <w:rPr>
          <w:rFonts w:ascii="Times New Roman" w:hAnsi="Times New Roman" w:cs="Times New Roman"/>
          <w:sz w:val="24"/>
          <w:szCs w:val="24"/>
          <w:rPrChange w:id="211" w:author="Dell" w:date="2023-10-01T18:33:00Z">
            <w:rPr>
              <w:rFonts w:ascii="Times New Roman" w:hAnsi="Times New Roman" w:cs="Times New Roman"/>
              <w:sz w:val="24"/>
              <w:szCs w:val="24"/>
            </w:rPr>
          </w:rPrChange>
        </w:rPr>
        <w:t>spread globally, leading to a pub</w:t>
      </w:r>
      <w:r w:rsidR="00BF713A" w:rsidRPr="000637E7">
        <w:rPr>
          <w:rFonts w:ascii="Times New Roman" w:hAnsi="Times New Roman" w:cs="Times New Roman"/>
          <w:sz w:val="24"/>
          <w:szCs w:val="24"/>
          <w:rPrChange w:id="212" w:author="Dell" w:date="2023-10-01T18:33:00Z">
            <w:rPr>
              <w:rFonts w:ascii="Times New Roman" w:hAnsi="Times New Roman" w:cs="Times New Roman"/>
              <w:sz w:val="24"/>
              <w:szCs w:val="24"/>
            </w:rPr>
          </w:rPrChange>
        </w:rPr>
        <w:t>lic health crisis of unmatch</w:t>
      </w:r>
      <w:r w:rsidRPr="000637E7">
        <w:rPr>
          <w:rFonts w:ascii="Times New Roman" w:hAnsi="Times New Roman" w:cs="Times New Roman"/>
          <w:sz w:val="24"/>
          <w:szCs w:val="24"/>
          <w:rPrChange w:id="213" w:author="Dell" w:date="2023-10-01T18:33:00Z">
            <w:rPr>
              <w:rFonts w:ascii="Times New Roman" w:hAnsi="Times New Roman" w:cs="Times New Roman"/>
              <w:sz w:val="24"/>
              <w:szCs w:val="24"/>
            </w:rPr>
          </w:rPrChange>
        </w:rPr>
        <w:t>ed proportions. Alongside the immediate heal</w:t>
      </w:r>
      <w:r w:rsidR="00BF713A" w:rsidRPr="000637E7">
        <w:rPr>
          <w:rFonts w:ascii="Times New Roman" w:hAnsi="Times New Roman" w:cs="Times New Roman"/>
          <w:sz w:val="24"/>
          <w:szCs w:val="24"/>
          <w:rPrChange w:id="214" w:author="Dell" w:date="2023-10-01T18:33:00Z">
            <w:rPr>
              <w:rFonts w:ascii="Times New Roman" w:hAnsi="Times New Roman" w:cs="Times New Roman"/>
              <w:sz w:val="24"/>
              <w:szCs w:val="24"/>
            </w:rPr>
          </w:rPrChange>
        </w:rPr>
        <w:t>th concerns, the pandemic cu</w:t>
      </w:r>
      <w:r w:rsidRPr="000637E7">
        <w:rPr>
          <w:rFonts w:ascii="Times New Roman" w:hAnsi="Times New Roman" w:cs="Times New Roman"/>
          <w:sz w:val="24"/>
          <w:szCs w:val="24"/>
          <w:rPrChange w:id="215" w:author="Dell" w:date="2023-10-01T18:33:00Z">
            <w:rPr>
              <w:rFonts w:ascii="Times New Roman" w:hAnsi="Times New Roman" w:cs="Times New Roman"/>
              <w:sz w:val="24"/>
              <w:szCs w:val="24"/>
            </w:rPr>
          </w:rPrChange>
        </w:rPr>
        <w:t>ed an array of challenges for organizations across various sectors, impacting their employees and operations. The response to this crisis required effective leadership to address not only the health and safety concerns but also the well-being and adaptability of the workforce.</w:t>
      </w:r>
      <w:ins w:id="216" w:author="Dell" w:date="2023-10-01T18:39:00Z">
        <w:r w:rsidR="004872AA">
          <w:rPr>
            <w:rFonts w:ascii="Times New Roman" w:hAnsi="Times New Roman" w:cs="Times New Roman"/>
            <w:sz w:val="24"/>
            <w:szCs w:val="24"/>
          </w:rPr>
          <w:t xml:space="preserve"> Put citations ….</w:t>
        </w:r>
      </w:ins>
    </w:p>
    <w:p w:rsidR="00D21AD0" w:rsidRPr="000637E7" w:rsidRDefault="00D21AD0" w:rsidP="000637E7">
      <w:pPr>
        <w:spacing w:after="120" w:line="360" w:lineRule="auto"/>
        <w:jc w:val="both"/>
        <w:rPr>
          <w:rFonts w:ascii="Times New Roman" w:hAnsi="Times New Roman" w:cs="Times New Roman"/>
          <w:sz w:val="24"/>
          <w:szCs w:val="24"/>
          <w:rPrChange w:id="217" w:author="Dell" w:date="2023-10-01T18:33:00Z">
            <w:rPr>
              <w:rFonts w:ascii="Times New Roman" w:hAnsi="Times New Roman" w:cs="Times New Roman"/>
              <w:sz w:val="24"/>
              <w:szCs w:val="24"/>
            </w:rPr>
          </w:rPrChange>
        </w:rPr>
        <w:pPrChange w:id="218" w:author="Dell" w:date="2023-10-01T18:33:00Z">
          <w:pPr>
            <w:spacing w:after="120"/>
            <w:jc w:val="both"/>
          </w:pPr>
        </w:pPrChange>
      </w:pPr>
      <w:r w:rsidRPr="000637E7">
        <w:rPr>
          <w:rFonts w:ascii="Times New Roman" w:hAnsi="Times New Roman" w:cs="Times New Roman"/>
          <w:sz w:val="24"/>
          <w:szCs w:val="24"/>
          <w:rPrChange w:id="219" w:author="Dell" w:date="2023-10-01T18:33:00Z">
            <w:rPr>
              <w:rFonts w:ascii="Times New Roman" w:hAnsi="Times New Roman" w:cs="Times New Roman"/>
              <w:sz w:val="24"/>
              <w:szCs w:val="24"/>
            </w:rPr>
          </w:rPrChange>
        </w:rPr>
        <w:t>The pandemic disrupted traditional workplace models, forcing organizations to quickly adapt to new ways of working, including remote work arrangements, health and safety protocols, and the implementation of mental health support sys</w:t>
      </w:r>
      <w:r w:rsidR="00BF713A" w:rsidRPr="000637E7">
        <w:rPr>
          <w:rFonts w:ascii="Times New Roman" w:hAnsi="Times New Roman" w:cs="Times New Roman"/>
          <w:sz w:val="24"/>
          <w:szCs w:val="24"/>
          <w:rPrChange w:id="220" w:author="Dell" w:date="2023-10-01T18:33:00Z">
            <w:rPr>
              <w:rFonts w:ascii="Times New Roman" w:hAnsi="Times New Roman" w:cs="Times New Roman"/>
              <w:sz w:val="24"/>
              <w:szCs w:val="24"/>
            </w:rPr>
          </w:rPrChange>
        </w:rPr>
        <w:t>tems. Leaders faced the discouraging</w:t>
      </w:r>
      <w:r w:rsidRPr="000637E7">
        <w:rPr>
          <w:rFonts w:ascii="Times New Roman" w:hAnsi="Times New Roman" w:cs="Times New Roman"/>
          <w:sz w:val="24"/>
          <w:szCs w:val="24"/>
          <w:rPrChange w:id="221" w:author="Dell" w:date="2023-10-01T18:33:00Z">
            <w:rPr>
              <w:rFonts w:ascii="Times New Roman" w:hAnsi="Times New Roman" w:cs="Times New Roman"/>
              <w:sz w:val="24"/>
              <w:szCs w:val="24"/>
            </w:rPr>
          </w:rPrChange>
        </w:rPr>
        <w:t xml:space="preserve"> task of not only managing the immediate crisis but also steering their organizations toward recovery and future resilience. This seminar paper focuses on the critical role of leadership in leading change within organizations in response to COVID-19, with a specific emphasis on safeguarding and supporting employees during these challenging times.</w:t>
      </w:r>
    </w:p>
    <w:p w:rsidR="00D21AD0" w:rsidRPr="000637E7" w:rsidRDefault="00D21AD0" w:rsidP="000637E7">
      <w:pPr>
        <w:spacing w:after="120" w:line="360" w:lineRule="auto"/>
        <w:jc w:val="both"/>
        <w:rPr>
          <w:rFonts w:ascii="Times New Roman" w:hAnsi="Times New Roman" w:cs="Times New Roman"/>
          <w:sz w:val="24"/>
          <w:szCs w:val="24"/>
          <w:rPrChange w:id="222" w:author="Dell" w:date="2023-10-01T18:33:00Z">
            <w:rPr>
              <w:rFonts w:ascii="Times New Roman" w:hAnsi="Times New Roman" w:cs="Times New Roman"/>
              <w:sz w:val="24"/>
              <w:szCs w:val="24"/>
            </w:rPr>
          </w:rPrChange>
        </w:rPr>
        <w:pPrChange w:id="223" w:author="Dell" w:date="2023-10-01T18:33:00Z">
          <w:pPr>
            <w:spacing w:after="120"/>
            <w:jc w:val="both"/>
          </w:pPr>
        </w:pPrChange>
      </w:pPr>
    </w:p>
    <w:p w:rsidR="00D21AD0" w:rsidRPr="000637E7" w:rsidRDefault="00D21AD0" w:rsidP="000637E7">
      <w:pPr>
        <w:pStyle w:val="Heading1"/>
        <w:spacing w:after="120" w:line="360" w:lineRule="auto"/>
        <w:rPr>
          <w:rFonts w:cs="Times New Roman"/>
          <w:sz w:val="24"/>
          <w:szCs w:val="24"/>
          <w:rPrChange w:id="224" w:author="Dell" w:date="2023-10-01T18:33:00Z">
            <w:rPr/>
          </w:rPrChange>
        </w:rPr>
        <w:pPrChange w:id="225" w:author="Dell" w:date="2023-10-01T18:33:00Z">
          <w:pPr>
            <w:pStyle w:val="Heading1"/>
            <w:spacing w:after="120"/>
          </w:pPr>
        </w:pPrChange>
      </w:pPr>
      <w:bookmarkStart w:id="226" w:name="_Toc146943229"/>
      <w:r w:rsidRPr="000637E7">
        <w:rPr>
          <w:rFonts w:cs="Times New Roman"/>
          <w:sz w:val="24"/>
          <w:szCs w:val="24"/>
          <w:rPrChange w:id="227" w:author="Dell" w:date="2023-10-01T18:33:00Z">
            <w:rPr/>
          </w:rPrChange>
        </w:rPr>
        <w:t>1.2 Problem Statement</w:t>
      </w:r>
      <w:bookmarkEnd w:id="226"/>
    </w:p>
    <w:p w:rsidR="00D21AD0" w:rsidRPr="000637E7" w:rsidRDefault="00D21AD0" w:rsidP="000637E7">
      <w:pPr>
        <w:spacing w:after="120" w:line="360" w:lineRule="auto"/>
        <w:jc w:val="both"/>
        <w:rPr>
          <w:rFonts w:ascii="Times New Roman" w:hAnsi="Times New Roman" w:cs="Times New Roman"/>
          <w:sz w:val="24"/>
          <w:szCs w:val="24"/>
          <w:rPrChange w:id="228" w:author="Dell" w:date="2023-10-01T18:33:00Z">
            <w:rPr>
              <w:rFonts w:ascii="Times New Roman" w:hAnsi="Times New Roman" w:cs="Times New Roman"/>
              <w:sz w:val="24"/>
              <w:szCs w:val="24"/>
            </w:rPr>
          </w:rPrChange>
        </w:rPr>
        <w:pPrChange w:id="229" w:author="Dell" w:date="2023-10-01T18:33:00Z">
          <w:pPr>
            <w:spacing w:after="120"/>
            <w:jc w:val="both"/>
          </w:pPr>
        </w:pPrChange>
      </w:pPr>
      <w:r w:rsidRPr="000637E7">
        <w:rPr>
          <w:rFonts w:ascii="Times New Roman" w:hAnsi="Times New Roman" w:cs="Times New Roman"/>
          <w:sz w:val="24"/>
          <w:szCs w:val="24"/>
          <w:rPrChange w:id="230" w:author="Dell" w:date="2023-10-01T18:33:00Z">
            <w:rPr>
              <w:rFonts w:ascii="Times New Roman" w:hAnsi="Times New Roman" w:cs="Times New Roman"/>
              <w:sz w:val="24"/>
              <w:szCs w:val="24"/>
            </w:rPr>
          </w:rPrChange>
        </w:rPr>
        <w:t>In the wake of the COVID-19 pandemic, organizations have been confronted with an array of complex challenges, many of which revolve around the well-being and adaptability of their employees. The findings and conclusions of previous studies have highlighted the importance of effective leadership in times of crisis; however, there remains a significant research gap in understanding the specific strategies, principles, and ethical considerations required for leading change in response to COVID-19 within organizations, particularly with regard to employee well-being.</w:t>
      </w:r>
    </w:p>
    <w:p w:rsidR="00D21AD0" w:rsidRPr="000637E7" w:rsidRDefault="00D431AD" w:rsidP="000637E7">
      <w:pPr>
        <w:spacing w:after="120" w:line="360" w:lineRule="auto"/>
        <w:jc w:val="both"/>
        <w:rPr>
          <w:rFonts w:ascii="Times New Roman" w:hAnsi="Times New Roman" w:cs="Times New Roman"/>
          <w:sz w:val="24"/>
          <w:szCs w:val="24"/>
          <w:rPrChange w:id="231" w:author="Dell" w:date="2023-10-01T18:33:00Z">
            <w:rPr>
              <w:rFonts w:ascii="Times New Roman" w:hAnsi="Times New Roman" w:cs="Times New Roman"/>
              <w:sz w:val="24"/>
              <w:szCs w:val="24"/>
            </w:rPr>
          </w:rPrChange>
        </w:rPr>
        <w:pPrChange w:id="232" w:author="Dell" w:date="2023-10-01T18:33:00Z">
          <w:pPr>
            <w:spacing w:after="120"/>
            <w:jc w:val="both"/>
          </w:pPr>
        </w:pPrChange>
      </w:pPr>
      <w:r w:rsidRPr="000637E7">
        <w:rPr>
          <w:rFonts w:ascii="Times New Roman" w:hAnsi="Times New Roman" w:cs="Times New Roman"/>
          <w:sz w:val="24"/>
          <w:szCs w:val="24"/>
          <w:rPrChange w:id="233" w:author="Dell" w:date="2023-10-01T18:33:00Z">
            <w:rPr>
              <w:rFonts w:ascii="Times New Roman" w:hAnsi="Times New Roman" w:cs="Times New Roman"/>
              <w:sz w:val="24"/>
              <w:szCs w:val="24"/>
            </w:rPr>
          </w:rPrChange>
        </w:rPr>
        <w:t>As organizations struggle with the various</w:t>
      </w:r>
      <w:r w:rsidR="00D21AD0" w:rsidRPr="000637E7">
        <w:rPr>
          <w:rFonts w:ascii="Times New Roman" w:hAnsi="Times New Roman" w:cs="Times New Roman"/>
          <w:sz w:val="24"/>
          <w:szCs w:val="24"/>
          <w:rPrChange w:id="234" w:author="Dell" w:date="2023-10-01T18:33:00Z">
            <w:rPr>
              <w:rFonts w:ascii="Times New Roman" w:hAnsi="Times New Roman" w:cs="Times New Roman"/>
              <w:sz w:val="24"/>
              <w:szCs w:val="24"/>
            </w:rPr>
          </w:rPrChange>
        </w:rPr>
        <w:t xml:space="preserve"> impact of the pandemic, the major issue of this study is to investigate how leadership can effectively manage change in response to COVID-19</w:t>
      </w:r>
      <w:del w:id="235" w:author="Dell" w:date="2023-10-01T18:39:00Z">
        <w:r w:rsidRPr="000637E7" w:rsidDel="004872AA">
          <w:rPr>
            <w:rFonts w:ascii="Times New Roman" w:hAnsi="Times New Roman" w:cs="Times New Roman"/>
            <w:sz w:val="24"/>
            <w:szCs w:val="24"/>
            <w:rPrChange w:id="236" w:author="Dell" w:date="2023-10-01T18:33:00Z">
              <w:rPr>
                <w:rFonts w:ascii="Times New Roman" w:hAnsi="Times New Roman" w:cs="Times New Roman"/>
                <w:sz w:val="24"/>
                <w:szCs w:val="24"/>
              </w:rPr>
            </w:rPrChange>
          </w:rPr>
          <w:delText xml:space="preserve"> </w:delText>
        </w:r>
      </w:del>
      <w:r w:rsidR="00CF532C" w:rsidRPr="000637E7">
        <w:rPr>
          <w:rFonts w:ascii="Times New Roman" w:hAnsi="Times New Roman" w:cs="Times New Roman"/>
          <w:sz w:val="24"/>
          <w:szCs w:val="24"/>
          <w:rPrChange w:id="237" w:author="Dell" w:date="2023-10-01T18:33:00Z">
            <w:rPr>
              <w:rFonts w:ascii="Times New Roman" w:hAnsi="Times New Roman" w:cs="Times New Roman"/>
              <w:sz w:val="24"/>
              <w:szCs w:val="24"/>
            </w:rPr>
          </w:rPrChange>
        </w:rPr>
        <w:t xml:space="preserve">. This </w:t>
      </w:r>
      <w:r w:rsidR="00CF532C" w:rsidRPr="000637E7">
        <w:rPr>
          <w:rFonts w:ascii="Times New Roman" w:hAnsi="Times New Roman" w:cs="Times New Roman"/>
          <w:sz w:val="24"/>
          <w:szCs w:val="24"/>
          <w:rPrChange w:id="238" w:author="Dell" w:date="2023-10-01T18:33:00Z">
            <w:rPr>
              <w:rFonts w:ascii="Times New Roman" w:hAnsi="Times New Roman" w:cs="Times New Roman"/>
              <w:sz w:val="24"/>
              <w:szCs w:val="24"/>
            </w:rPr>
          </w:rPrChange>
        </w:rPr>
        <w:lastRenderedPageBreak/>
        <w:t>issue is emphasized</w:t>
      </w:r>
      <w:r w:rsidR="00D21AD0" w:rsidRPr="000637E7">
        <w:rPr>
          <w:rFonts w:ascii="Times New Roman" w:hAnsi="Times New Roman" w:cs="Times New Roman"/>
          <w:sz w:val="24"/>
          <w:szCs w:val="24"/>
          <w:rPrChange w:id="239" w:author="Dell" w:date="2023-10-01T18:33:00Z">
            <w:rPr>
              <w:rFonts w:ascii="Times New Roman" w:hAnsi="Times New Roman" w:cs="Times New Roman"/>
              <w:sz w:val="24"/>
              <w:szCs w:val="24"/>
            </w:rPr>
          </w:rPrChange>
        </w:rPr>
        <w:t xml:space="preserve"> by the need to bridge the gap between theory and practice in crisis leadership, particularly in the context of the ongoing pandemic.</w:t>
      </w:r>
    </w:p>
    <w:p w:rsidR="008C4D4D" w:rsidRPr="000637E7" w:rsidDel="004872AA" w:rsidRDefault="008C4D4D" w:rsidP="000637E7">
      <w:pPr>
        <w:spacing w:after="120" w:line="360" w:lineRule="auto"/>
        <w:jc w:val="both"/>
        <w:rPr>
          <w:del w:id="240" w:author="Dell" w:date="2023-10-01T18:40:00Z"/>
          <w:rFonts w:ascii="Times New Roman" w:hAnsi="Times New Roman" w:cs="Times New Roman"/>
          <w:sz w:val="24"/>
          <w:szCs w:val="24"/>
          <w:rPrChange w:id="241" w:author="Dell" w:date="2023-10-01T18:33:00Z">
            <w:rPr>
              <w:del w:id="242" w:author="Dell" w:date="2023-10-01T18:40:00Z"/>
              <w:rFonts w:ascii="Times New Roman" w:hAnsi="Times New Roman" w:cs="Times New Roman"/>
              <w:sz w:val="24"/>
              <w:szCs w:val="24"/>
            </w:rPr>
          </w:rPrChange>
        </w:rPr>
        <w:pPrChange w:id="243" w:author="Dell" w:date="2023-10-01T18:33:00Z">
          <w:pPr>
            <w:spacing w:after="120"/>
            <w:jc w:val="both"/>
          </w:pPr>
        </w:pPrChange>
      </w:pPr>
    </w:p>
    <w:p w:rsidR="008C4D4D" w:rsidRPr="000637E7" w:rsidDel="004872AA" w:rsidRDefault="008C4D4D" w:rsidP="000637E7">
      <w:pPr>
        <w:spacing w:after="120" w:line="360" w:lineRule="auto"/>
        <w:jc w:val="both"/>
        <w:rPr>
          <w:del w:id="244" w:author="Dell" w:date="2023-10-01T18:40:00Z"/>
          <w:rFonts w:ascii="Times New Roman" w:hAnsi="Times New Roman" w:cs="Times New Roman"/>
          <w:sz w:val="24"/>
          <w:szCs w:val="24"/>
          <w:rPrChange w:id="245" w:author="Dell" w:date="2023-10-01T18:33:00Z">
            <w:rPr>
              <w:del w:id="246" w:author="Dell" w:date="2023-10-01T18:40:00Z"/>
              <w:rFonts w:ascii="Times New Roman" w:hAnsi="Times New Roman" w:cs="Times New Roman"/>
              <w:sz w:val="24"/>
              <w:szCs w:val="24"/>
            </w:rPr>
          </w:rPrChange>
        </w:rPr>
        <w:pPrChange w:id="247" w:author="Dell" w:date="2023-10-01T18:33:00Z">
          <w:pPr>
            <w:spacing w:after="120"/>
            <w:jc w:val="both"/>
          </w:pPr>
        </w:pPrChange>
      </w:pPr>
    </w:p>
    <w:p w:rsidR="00D21AD0" w:rsidRPr="000637E7" w:rsidDel="004872AA" w:rsidRDefault="00D21AD0" w:rsidP="000637E7">
      <w:pPr>
        <w:spacing w:after="120" w:line="360" w:lineRule="auto"/>
        <w:jc w:val="both"/>
        <w:rPr>
          <w:del w:id="248" w:author="Dell" w:date="2023-10-01T18:40:00Z"/>
          <w:rFonts w:ascii="Times New Roman" w:hAnsi="Times New Roman" w:cs="Times New Roman"/>
          <w:sz w:val="24"/>
          <w:szCs w:val="24"/>
          <w:rPrChange w:id="249" w:author="Dell" w:date="2023-10-01T18:33:00Z">
            <w:rPr>
              <w:del w:id="250" w:author="Dell" w:date="2023-10-01T18:40:00Z"/>
              <w:rFonts w:ascii="Times New Roman" w:hAnsi="Times New Roman" w:cs="Times New Roman"/>
              <w:sz w:val="24"/>
              <w:szCs w:val="24"/>
            </w:rPr>
          </w:rPrChange>
        </w:rPr>
        <w:pPrChange w:id="251" w:author="Dell" w:date="2023-10-01T18:33:00Z">
          <w:pPr>
            <w:spacing w:after="120"/>
            <w:jc w:val="both"/>
          </w:pPr>
        </w:pPrChange>
      </w:pPr>
    </w:p>
    <w:p w:rsidR="00D21AD0" w:rsidRPr="000637E7" w:rsidRDefault="00D21AD0" w:rsidP="000637E7">
      <w:pPr>
        <w:pStyle w:val="Heading1"/>
        <w:spacing w:after="120" w:line="360" w:lineRule="auto"/>
        <w:rPr>
          <w:rFonts w:cs="Times New Roman"/>
          <w:sz w:val="24"/>
          <w:szCs w:val="24"/>
          <w:rPrChange w:id="252" w:author="Dell" w:date="2023-10-01T18:33:00Z">
            <w:rPr/>
          </w:rPrChange>
        </w:rPr>
        <w:pPrChange w:id="253" w:author="Dell" w:date="2023-10-01T18:33:00Z">
          <w:pPr>
            <w:pStyle w:val="Heading1"/>
            <w:spacing w:after="120"/>
          </w:pPr>
        </w:pPrChange>
      </w:pPr>
      <w:bookmarkStart w:id="254" w:name="_Toc146943230"/>
      <w:r w:rsidRPr="000637E7">
        <w:rPr>
          <w:rFonts w:cs="Times New Roman"/>
          <w:sz w:val="24"/>
          <w:szCs w:val="24"/>
          <w:rPrChange w:id="255" w:author="Dell" w:date="2023-10-01T18:33:00Z">
            <w:rPr/>
          </w:rPrChange>
        </w:rPr>
        <w:t>1.3 Research Questions</w:t>
      </w:r>
      <w:bookmarkEnd w:id="254"/>
    </w:p>
    <w:p w:rsidR="00D21AD0" w:rsidRPr="000637E7" w:rsidRDefault="00D21AD0" w:rsidP="000637E7">
      <w:pPr>
        <w:spacing w:after="120" w:line="360" w:lineRule="auto"/>
        <w:jc w:val="both"/>
        <w:rPr>
          <w:rFonts w:ascii="Times New Roman" w:hAnsi="Times New Roman" w:cs="Times New Roman"/>
          <w:sz w:val="24"/>
          <w:szCs w:val="24"/>
          <w:rPrChange w:id="256" w:author="Dell" w:date="2023-10-01T18:33:00Z">
            <w:rPr>
              <w:rFonts w:ascii="Times New Roman" w:hAnsi="Times New Roman" w:cs="Times New Roman"/>
              <w:sz w:val="24"/>
              <w:szCs w:val="24"/>
            </w:rPr>
          </w:rPrChange>
        </w:rPr>
        <w:pPrChange w:id="257" w:author="Dell" w:date="2023-10-01T18:33:00Z">
          <w:pPr>
            <w:spacing w:after="120"/>
            <w:jc w:val="both"/>
          </w:pPr>
        </w:pPrChange>
      </w:pPr>
      <w:r w:rsidRPr="000637E7">
        <w:rPr>
          <w:rFonts w:ascii="Times New Roman" w:hAnsi="Times New Roman" w:cs="Times New Roman"/>
          <w:sz w:val="24"/>
          <w:szCs w:val="24"/>
          <w:rPrChange w:id="258" w:author="Dell" w:date="2023-10-01T18:33:00Z">
            <w:rPr>
              <w:rFonts w:ascii="Times New Roman" w:hAnsi="Times New Roman" w:cs="Times New Roman"/>
              <w:sz w:val="24"/>
              <w:szCs w:val="24"/>
            </w:rPr>
          </w:rPrChange>
        </w:rPr>
        <w:t>To address the major issue identified above, this seminar paper will explore the following research questions:</w:t>
      </w:r>
    </w:p>
    <w:p w:rsidR="00D21AD0" w:rsidRPr="000637E7" w:rsidRDefault="00D21AD0" w:rsidP="000637E7">
      <w:pPr>
        <w:spacing w:after="120" w:line="360" w:lineRule="auto"/>
        <w:jc w:val="both"/>
        <w:rPr>
          <w:rFonts w:ascii="Times New Roman" w:hAnsi="Times New Roman" w:cs="Times New Roman"/>
          <w:sz w:val="24"/>
          <w:szCs w:val="24"/>
          <w:rPrChange w:id="259" w:author="Dell" w:date="2023-10-01T18:33:00Z">
            <w:rPr>
              <w:rFonts w:ascii="Times New Roman" w:hAnsi="Times New Roman" w:cs="Times New Roman"/>
              <w:sz w:val="24"/>
              <w:szCs w:val="24"/>
            </w:rPr>
          </w:rPrChange>
        </w:rPr>
        <w:pPrChange w:id="260" w:author="Dell" w:date="2023-10-01T18:33:00Z">
          <w:pPr>
            <w:spacing w:after="120"/>
            <w:jc w:val="both"/>
          </w:pPr>
        </w:pPrChange>
      </w:pPr>
      <w:r w:rsidRPr="000637E7">
        <w:rPr>
          <w:rFonts w:ascii="Times New Roman" w:hAnsi="Times New Roman" w:cs="Times New Roman"/>
          <w:sz w:val="24"/>
          <w:szCs w:val="24"/>
          <w:rPrChange w:id="261" w:author="Dell" w:date="2023-10-01T18:33:00Z">
            <w:rPr>
              <w:rFonts w:ascii="Times New Roman" w:hAnsi="Times New Roman" w:cs="Times New Roman"/>
              <w:sz w:val="24"/>
              <w:szCs w:val="24"/>
            </w:rPr>
          </w:rPrChange>
        </w:rPr>
        <w:t>1. How can leadership effectively manage change in response to the COVID-19 pandemic within organizations?</w:t>
      </w:r>
    </w:p>
    <w:p w:rsidR="00D21AD0" w:rsidRPr="000637E7" w:rsidRDefault="00D21AD0" w:rsidP="000637E7">
      <w:pPr>
        <w:spacing w:after="120" w:line="360" w:lineRule="auto"/>
        <w:jc w:val="both"/>
        <w:rPr>
          <w:rFonts w:ascii="Times New Roman" w:hAnsi="Times New Roman" w:cs="Times New Roman"/>
          <w:sz w:val="24"/>
          <w:szCs w:val="24"/>
          <w:rPrChange w:id="262" w:author="Dell" w:date="2023-10-01T18:33:00Z">
            <w:rPr>
              <w:rFonts w:ascii="Times New Roman" w:hAnsi="Times New Roman" w:cs="Times New Roman"/>
              <w:sz w:val="24"/>
              <w:szCs w:val="24"/>
            </w:rPr>
          </w:rPrChange>
        </w:rPr>
        <w:pPrChange w:id="263" w:author="Dell" w:date="2023-10-01T18:33:00Z">
          <w:pPr>
            <w:spacing w:after="120"/>
            <w:jc w:val="both"/>
          </w:pPr>
        </w:pPrChange>
      </w:pPr>
    </w:p>
    <w:p w:rsidR="00D21AD0" w:rsidRDefault="00D21AD0" w:rsidP="000637E7">
      <w:pPr>
        <w:pStyle w:val="Heading1"/>
        <w:spacing w:after="120" w:line="360" w:lineRule="auto"/>
        <w:rPr>
          <w:ins w:id="264" w:author="Dell" w:date="2023-10-01T18:40:00Z"/>
          <w:rFonts w:cs="Times New Roman"/>
          <w:sz w:val="24"/>
          <w:szCs w:val="24"/>
        </w:rPr>
        <w:pPrChange w:id="265" w:author="Dell" w:date="2023-10-01T18:33:00Z">
          <w:pPr>
            <w:pStyle w:val="Heading1"/>
            <w:spacing w:after="120"/>
          </w:pPr>
        </w:pPrChange>
      </w:pPr>
      <w:bookmarkStart w:id="266" w:name="_Toc146943231"/>
      <w:r w:rsidRPr="000637E7">
        <w:rPr>
          <w:rFonts w:cs="Times New Roman"/>
          <w:sz w:val="24"/>
          <w:szCs w:val="24"/>
          <w:rPrChange w:id="267" w:author="Dell" w:date="2023-10-01T18:33:00Z">
            <w:rPr/>
          </w:rPrChange>
        </w:rPr>
        <w:t>1.4 Objectives</w:t>
      </w:r>
      <w:bookmarkEnd w:id="266"/>
    </w:p>
    <w:p w:rsidR="00BF6ED1" w:rsidRPr="00BF6ED1" w:rsidRDefault="00BF6ED1" w:rsidP="00BF6ED1">
      <w:pPr>
        <w:rPr>
          <w:rFonts w:ascii="Times New Roman" w:hAnsi="Times New Roman" w:cs="Times New Roman"/>
          <w:sz w:val="24"/>
          <w:szCs w:val="24"/>
          <w:rPrChange w:id="268" w:author="Dell" w:date="2023-10-01T18:42:00Z">
            <w:rPr/>
          </w:rPrChange>
        </w:rPr>
        <w:pPrChange w:id="269" w:author="Dell" w:date="2023-10-01T18:40:00Z">
          <w:pPr>
            <w:pStyle w:val="Heading1"/>
            <w:spacing w:after="120"/>
          </w:pPr>
        </w:pPrChange>
      </w:pPr>
      <w:ins w:id="270" w:author="Dell" w:date="2023-10-01T18:40:00Z">
        <w:r w:rsidRPr="00BF6ED1">
          <w:rPr>
            <w:rFonts w:ascii="Times New Roman" w:hAnsi="Times New Roman" w:cs="Times New Roman"/>
            <w:sz w:val="24"/>
            <w:szCs w:val="24"/>
            <w:rPrChange w:id="271" w:author="Dell" w:date="2023-10-01T18:42:00Z">
              <w:rPr/>
            </w:rPrChange>
          </w:rPr>
          <w:t xml:space="preserve">The main objective of this study was to explore the effect of leadership in managing change during the pandemic. </w:t>
        </w:r>
      </w:ins>
      <w:ins w:id="272" w:author="Dell" w:date="2023-10-01T18:41:00Z">
        <w:r w:rsidRPr="00BF6ED1">
          <w:rPr>
            <w:rFonts w:ascii="Times New Roman" w:hAnsi="Times New Roman" w:cs="Times New Roman"/>
            <w:sz w:val="24"/>
            <w:szCs w:val="24"/>
            <w:rPrChange w:id="273" w:author="Dell" w:date="2023-10-01T18:42:00Z">
              <w:rPr/>
            </w:rPrChange>
          </w:rPr>
          <w:t>More specifically, this study has the following objective:</w:t>
        </w:r>
      </w:ins>
    </w:p>
    <w:p w:rsidR="00D21AD0" w:rsidRPr="000637E7" w:rsidRDefault="00D21AD0" w:rsidP="000637E7">
      <w:pPr>
        <w:spacing w:after="120" w:line="360" w:lineRule="auto"/>
        <w:jc w:val="both"/>
        <w:rPr>
          <w:rFonts w:ascii="Times New Roman" w:hAnsi="Times New Roman" w:cs="Times New Roman"/>
          <w:sz w:val="24"/>
          <w:szCs w:val="24"/>
          <w:rPrChange w:id="274" w:author="Dell" w:date="2023-10-01T18:33:00Z">
            <w:rPr>
              <w:rFonts w:ascii="Times New Roman" w:hAnsi="Times New Roman" w:cs="Times New Roman"/>
              <w:sz w:val="24"/>
              <w:szCs w:val="24"/>
            </w:rPr>
          </w:rPrChange>
        </w:rPr>
        <w:pPrChange w:id="275" w:author="Dell" w:date="2023-10-01T18:33:00Z">
          <w:pPr>
            <w:spacing w:after="120"/>
            <w:jc w:val="both"/>
          </w:pPr>
        </w:pPrChange>
      </w:pPr>
      <w:r w:rsidRPr="000637E7">
        <w:rPr>
          <w:rFonts w:ascii="Times New Roman" w:hAnsi="Times New Roman" w:cs="Times New Roman"/>
          <w:sz w:val="24"/>
          <w:szCs w:val="24"/>
          <w:rPrChange w:id="276" w:author="Dell" w:date="2023-10-01T18:33:00Z">
            <w:rPr>
              <w:rFonts w:ascii="Times New Roman" w:hAnsi="Times New Roman" w:cs="Times New Roman"/>
              <w:sz w:val="24"/>
              <w:szCs w:val="24"/>
            </w:rPr>
          </w:rPrChange>
        </w:rPr>
        <w:t>1. To analyze the principles and strategies of leadership that can facilitate effective change management in response to the COVID-19 pandemic within organizations.</w:t>
      </w:r>
    </w:p>
    <w:p w:rsidR="00D21AD0" w:rsidRPr="000637E7" w:rsidRDefault="00D21AD0" w:rsidP="000637E7">
      <w:pPr>
        <w:spacing w:after="120" w:line="360" w:lineRule="auto"/>
        <w:jc w:val="both"/>
        <w:rPr>
          <w:rFonts w:ascii="Times New Roman" w:hAnsi="Times New Roman" w:cs="Times New Roman"/>
          <w:sz w:val="24"/>
          <w:szCs w:val="24"/>
          <w:rPrChange w:id="277" w:author="Dell" w:date="2023-10-01T18:33:00Z">
            <w:rPr>
              <w:rFonts w:ascii="Times New Roman" w:hAnsi="Times New Roman" w:cs="Times New Roman"/>
              <w:sz w:val="24"/>
              <w:szCs w:val="24"/>
            </w:rPr>
          </w:rPrChange>
        </w:rPr>
        <w:pPrChange w:id="278" w:author="Dell" w:date="2023-10-01T18:33:00Z">
          <w:pPr>
            <w:spacing w:after="120"/>
            <w:jc w:val="both"/>
          </w:pPr>
        </w:pPrChange>
      </w:pPr>
    </w:p>
    <w:p w:rsidR="00CF475E" w:rsidRPr="000637E7" w:rsidRDefault="00D21AD0" w:rsidP="000637E7">
      <w:pPr>
        <w:pStyle w:val="Heading1"/>
        <w:spacing w:after="120" w:line="360" w:lineRule="auto"/>
        <w:rPr>
          <w:rFonts w:cs="Times New Roman"/>
          <w:sz w:val="24"/>
          <w:szCs w:val="24"/>
          <w:rPrChange w:id="279" w:author="Dell" w:date="2023-10-01T18:33:00Z">
            <w:rPr/>
          </w:rPrChange>
        </w:rPr>
        <w:pPrChange w:id="280" w:author="Dell" w:date="2023-10-01T18:33:00Z">
          <w:pPr>
            <w:pStyle w:val="Heading1"/>
            <w:spacing w:after="120"/>
          </w:pPr>
        </w:pPrChange>
      </w:pPr>
      <w:bookmarkStart w:id="281" w:name="_Toc146943232"/>
      <w:r w:rsidRPr="000637E7">
        <w:rPr>
          <w:rFonts w:cs="Times New Roman"/>
          <w:sz w:val="24"/>
          <w:szCs w:val="24"/>
          <w:rPrChange w:id="282" w:author="Dell" w:date="2023-10-01T18:33:00Z">
            <w:rPr/>
          </w:rPrChange>
        </w:rPr>
        <w:t>1.5 Significance of the Study</w:t>
      </w:r>
      <w:bookmarkEnd w:id="281"/>
    </w:p>
    <w:p w:rsidR="006E54FA" w:rsidRPr="000637E7" w:rsidRDefault="00D21AD0" w:rsidP="000637E7">
      <w:pPr>
        <w:spacing w:after="120" w:line="360" w:lineRule="auto"/>
        <w:jc w:val="both"/>
        <w:rPr>
          <w:rFonts w:ascii="Times New Roman" w:hAnsi="Times New Roman" w:cs="Times New Roman"/>
          <w:sz w:val="24"/>
          <w:szCs w:val="24"/>
          <w:rPrChange w:id="283" w:author="Dell" w:date="2023-10-01T18:33:00Z">
            <w:rPr>
              <w:rFonts w:ascii="Times New Roman" w:hAnsi="Times New Roman" w:cs="Times New Roman"/>
              <w:sz w:val="24"/>
              <w:szCs w:val="24"/>
            </w:rPr>
          </w:rPrChange>
        </w:rPr>
        <w:pPrChange w:id="284" w:author="Dell" w:date="2023-10-01T18:33:00Z">
          <w:pPr>
            <w:spacing w:after="120"/>
            <w:jc w:val="both"/>
          </w:pPr>
        </w:pPrChange>
      </w:pPr>
      <w:r w:rsidRPr="000637E7">
        <w:rPr>
          <w:rFonts w:ascii="Times New Roman" w:hAnsi="Times New Roman" w:cs="Times New Roman"/>
          <w:sz w:val="24"/>
          <w:szCs w:val="24"/>
          <w:rPrChange w:id="285" w:author="Dell" w:date="2023-10-01T18:33:00Z">
            <w:rPr>
              <w:rFonts w:ascii="Times New Roman" w:hAnsi="Times New Roman" w:cs="Times New Roman"/>
              <w:sz w:val="24"/>
              <w:szCs w:val="24"/>
            </w:rPr>
          </w:rPrChange>
        </w:rPr>
        <w:t>This seminar paper holds significant theoretical and practical implications. While the research may primarily involve a conceptual review, its findings can serve as a valuable foundation for further research in the field of crisis leadership, especially in the context of the ongoing COVID-19 pandemic. Additionally, the insights generated from this study can offer practical guidance to organizational leaders and decision-makers, helping them navigate the complex challenges posed by the pandemic and contribute to the well-being and resilience of their employees. As organizations continue to adapt and respond to the evolving impact of COVID-19, this research seeks to bridge the gap between theory and practice, ultimately contributing to more effective leadership in times of crisis.</w:t>
      </w:r>
    </w:p>
    <w:p w:rsidR="006E54FA" w:rsidRPr="000637E7" w:rsidRDefault="006E54FA" w:rsidP="000637E7">
      <w:pPr>
        <w:spacing w:after="120" w:line="360" w:lineRule="auto"/>
        <w:jc w:val="both"/>
        <w:rPr>
          <w:rFonts w:ascii="Times New Roman" w:hAnsi="Times New Roman" w:cs="Times New Roman"/>
          <w:sz w:val="24"/>
          <w:szCs w:val="24"/>
          <w:rPrChange w:id="286" w:author="Dell" w:date="2023-10-01T18:33:00Z">
            <w:rPr>
              <w:rFonts w:ascii="Times New Roman" w:hAnsi="Times New Roman" w:cs="Times New Roman"/>
              <w:sz w:val="24"/>
              <w:szCs w:val="24"/>
            </w:rPr>
          </w:rPrChange>
        </w:rPr>
        <w:pPrChange w:id="287" w:author="Dell" w:date="2023-10-01T18:33:00Z">
          <w:pPr>
            <w:spacing w:after="120"/>
            <w:jc w:val="both"/>
          </w:pPr>
        </w:pPrChange>
      </w:pPr>
    </w:p>
    <w:p w:rsidR="006E54FA" w:rsidRPr="000637E7" w:rsidDel="008C210B" w:rsidRDefault="006E54FA" w:rsidP="000637E7">
      <w:pPr>
        <w:spacing w:after="120" w:line="360" w:lineRule="auto"/>
        <w:jc w:val="both"/>
        <w:rPr>
          <w:del w:id="288" w:author="Dell" w:date="2023-10-01T18:42:00Z"/>
          <w:rFonts w:ascii="Times New Roman" w:hAnsi="Times New Roman" w:cs="Times New Roman"/>
          <w:sz w:val="24"/>
          <w:szCs w:val="24"/>
          <w:rPrChange w:id="289" w:author="Dell" w:date="2023-10-01T18:33:00Z">
            <w:rPr>
              <w:del w:id="290" w:author="Dell" w:date="2023-10-01T18:42:00Z"/>
              <w:rFonts w:ascii="Times New Roman" w:hAnsi="Times New Roman" w:cs="Times New Roman"/>
              <w:sz w:val="24"/>
              <w:szCs w:val="24"/>
            </w:rPr>
          </w:rPrChange>
        </w:rPr>
        <w:pPrChange w:id="291" w:author="Dell" w:date="2023-10-01T18:33:00Z">
          <w:pPr>
            <w:spacing w:after="120"/>
            <w:jc w:val="both"/>
          </w:pPr>
        </w:pPrChange>
      </w:pPr>
    </w:p>
    <w:p w:rsidR="006E54FA" w:rsidRPr="000637E7" w:rsidDel="008C210B" w:rsidRDefault="006E54FA" w:rsidP="000637E7">
      <w:pPr>
        <w:spacing w:after="120" w:line="360" w:lineRule="auto"/>
        <w:jc w:val="both"/>
        <w:rPr>
          <w:del w:id="292" w:author="Dell" w:date="2023-10-01T18:42:00Z"/>
          <w:rFonts w:ascii="Times New Roman" w:hAnsi="Times New Roman" w:cs="Times New Roman"/>
          <w:sz w:val="24"/>
          <w:szCs w:val="24"/>
          <w:rPrChange w:id="293" w:author="Dell" w:date="2023-10-01T18:33:00Z">
            <w:rPr>
              <w:del w:id="294" w:author="Dell" w:date="2023-10-01T18:42:00Z"/>
              <w:rFonts w:ascii="Times New Roman" w:hAnsi="Times New Roman" w:cs="Times New Roman"/>
              <w:sz w:val="24"/>
              <w:szCs w:val="24"/>
            </w:rPr>
          </w:rPrChange>
        </w:rPr>
        <w:pPrChange w:id="295" w:author="Dell" w:date="2023-10-01T18:33:00Z">
          <w:pPr>
            <w:spacing w:after="120"/>
            <w:jc w:val="both"/>
          </w:pPr>
        </w:pPrChange>
      </w:pPr>
    </w:p>
    <w:p w:rsidR="001B21FA" w:rsidRPr="000637E7" w:rsidDel="008C210B" w:rsidRDefault="001B21FA" w:rsidP="000637E7">
      <w:pPr>
        <w:spacing w:after="120" w:line="360" w:lineRule="auto"/>
        <w:jc w:val="both"/>
        <w:rPr>
          <w:del w:id="296" w:author="Dell" w:date="2023-10-01T18:42:00Z"/>
          <w:rFonts w:ascii="Times New Roman" w:hAnsi="Times New Roman" w:cs="Times New Roman"/>
          <w:sz w:val="24"/>
          <w:szCs w:val="24"/>
          <w:rPrChange w:id="297" w:author="Dell" w:date="2023-10-01T18:33:00Z">
            <w:rPr>
              <w:del w:id="298" w:author="Dell" w:date="2023-10-01T18:42:00Z"/>
              <w:rFonts w:ascii="Times New Roman" w:hAnsi="Times New Roman" w:cs="Times New Roman"/>
              <w:sz w:val="24"/>
              <w:szCs w:val="24"/>
            </w:rPr>
          </w:rPrChange>
        </w:rPr>
        <w:pPrChange w:id="299" w:author="Dell" w:date="2023-10-01T18:33:00Z">
          <w:pPr>
            <w:spacing w:after="120"/>
            <w:jc w:val="both"/>
          </w:pPr>
        </w:pPrChange>
      </w:pPr>
    </w:p>
    <w:p w:rsidR="001B21FA" w:rsidRPr="000637E7" w:rsidDel="008C210B" w:rsidRDefault="001B21FA" w:rsidP="000637E7">
      <w:pPr>
        <w:spacing w:after="120" w:line="360" w:lineRule="auto"/>
        <w:jc w:val="both"/>
        <w:rPr>
          <w:del w:id="300" w:author="Dell" w:date="2023-10-01T18:42:00Z"/>
          <w:rFonts w:ascii="Times New Roman" w:hAnsi="Times New Roman" w:cs="Times New Roman"/>
          <w:sz w:val="24"/>
          <w:szCs w:val="24"/>
          <w:rPrChange w:id="301" w:author="Dell" w:date="2023-10-01T18:33:00Z">
            <w:rPr>
              <w:del w:id="302" w:author="Dell" w:date="2023-10-01T18:42:00Z"/>
              <w:rFonts w:ascii="Times New Roman" w:hAnsi="Times New Roman" w:cs="Times New Roman"/>
              <w:sz w:val="24"/>
              <w:szCs w:val="24"/>
            </w:rPr>
          </w:rPrChange>
        </w:rPr>
        <w:pPrChange w:id="303" w:author="Dell" w:date="2023-10-01T18:33:00Z">
          <w:pPr>
            <w:spacing w:after="120"/>
            <w:jc w:val="both"/>
          </w:pPr>
        </w:pPrChange>
      </w:pPr>
    </w:p>
    <w:p w:rsidR="001B21FA" w:rsidRPr="000637E7" w:rsidDel="008C210B" w:rsidRDefault="001B21FA" w:rsidP="000637E7">
      <w:pPr>
        <w:spacing w:after="120" w:line="360" w:lineRule="auto"/>
        <w:jc w:val="both"/>
        <w:rPr>
          <w:del w:id="304" w:author="Dell" w:date="2023-10-01T18:42:00Z"/>
          <w:rFonts w:ascii="Times New Roman" w:hAnsi="Times New Roman" w:cs="Times New Roman"/>
          <w:sz w:val="24"/>
          <w:szCs w:val="24"/>
          <w:rPrChange w:id="305" w:author="Dell" w:date="2023-10-01T18:33:00Z">
            <w:rPr>
              <w:del w:id="306" w:author="Dell" w:date="2023-10-01T18:42:00Z"/>
              <w:rFonts w:ascii="Times New Roman" w:hAnsi="Times New Roman" w:cs="Times New Roman"/>
              <w:sz w:val="24"/>
              <w:szCs w:val="24"/>
            </w:rPr>
          </w:rPrChange>
        </w:rPr>
        <w:pPrChange w:id="307" w:author="Dell" w:date="2023-10-01T18:33:00Z">
          <w:pPr>
            <w:spacing w:after="120"/>
            <w:jc w:val="both"/>
          </w:pPr>
        </w:pPrChange>
      </w:pPr>
    </w:p>
    <w:p w:rsidR="000F3B24" w:rsidRPr="000637E7" w:rsidDel="008C210B" w:rsidRDefault="000F3B24" w:rsidP="000637E7">
      <w:pPr>
        <w:spacing w:after="120" w:line="360" w:lineRule="auto"/>
        <w:jc w:val="both"/>
        <w:rPr>
          <w:del w:id="308" w:author="Dell" w:date="2023-10-01T18:42:00Z"/>
          <w:rFonts w:ascii="Times New Roman" w:hAnsi="Times New Roman" w:cs="Times New Roman"/>
          <w:sz w:val="24"/>
          <w:szCs w:val="24"/>
          <w:rPrChange w:id="309" w:author="Dell" w:date="2023-10-01T18:33:00Z">
            <w:rPr>
              <w:del w:id="310" w:author="Dell" w:date="2023-10-01T18:42:00Z"/>
              <w:rFonts w:ascii="Times New Roman" w:hAnsi="Times New Roman" w:cs="Times New Roman"/>
              <w:sz w:val="24"/>
              <w:szCs w:val="24"/>
            </w:rPr>
          </w:rPrChange>
        </w:rPr>
        <w:pPrChange w:id="311" w:author="Dell" w:date="2023-10-01T18:33:00Z">
          <w:pPr>
            <w:spacing w:after="120"/>
            <w:jc w:val="both"/>
          </w:pPr>
        </w:pPrChange>
      </w:pPr>
    </w:p>
    <w:p w:rsidR="000F3B24" w:rsidRPr="000637E7" w:rsidDel="008C210B" w:rsidRDefault="000F3B24" w:rsidP="000637E7">
      <w:pPr>
        <w:spacing w:after="120" w:line="360" w:lineRule="auto"/>
        <w:jc w:val="both"/>
        <w:rPr>
          <w:del w:id="312" w:author="Dell" w:date="2023-10-01T18:42:00Z"/>
          <w:rFonts w:ascii="Times New Roman" w:hAnsi="Times New Roman" w:cs="Times New Roman"/>
          <w:sz w:val="24"/>
          <w:szCs w:val="24"/>
          <w:rPrChange w:id="313" w:author="Dell" w:date="2023-10-01T18:33:00Z">
            <w:rPr>
              <w:del w:id="314" w:author="Dell" w:date="2023-10-01T18:42:00Z"/>
              <w:rFonts w:ascii="Times New Roman" w:hAnsi="Times New Roman" w:cs="Times New Roman"/>
              <w:sz w:val="24"/>
              <w:szCs w:val="24"/>
            </w:rPr>
          </w:rPrChange>
        </w:rPr>
        <w:pPrChange w:id="315" w:author="Dell" w:date="2023-10-01T18:33:00Z">
          <w:pPr>
            <w:spacing w:after="120"/>
            <w:jc w:val="both"/>
          </w:pPr>
        </w:pPrChange>
      </w:pPr>
    </w:p>
    <w:p w:rsidR="001B21FA" w:rsidRPr="000637E7" w:rsidRDefault="000637E7" w:rsidP="000637E7">
      <w:pPr>
        <w:pStyle w:val="Heading1"/>
        <w:spacing w:line="360" w:lineRule="auto"/>
        <w:jc w:val="center"/>
        <w:rPr>
          <w:rFonts w:cs="Times New Roman"/>
          <w:sz w:val="24"/>
          <w:szCs w:val="24"/>
          <w:rPrChange w:id="316" w:author="Dell" w:date="2023-10-01T18:33:00Z">
            <w:rPr/>
          </w:rPrChange>
        </w:rPr>
        <w:pPrChange w:id="317" w:author="Dell" w:date="2023-10-01T18:33:00Z">
          <w:pPr>
            <w:pStyle w:val="Heading1"/>
            <w:jc w:val="center"/>
          </w:pPr>
        </w:pPrChange>
      </w:pPr>
      <w:bookmarkStart w:id="318" w:name="_Toc146943233"/>
      <w:r w:rsidRPr="000637E7">
        <w:rPr>
          <w:rFonts w:cs="Times New Roman"/>
          <w:sz w:val="24"/>
          <w:szCs w:val="24"/>
          <w:rPrChange w:id="319" w:author="Dell" w:date="2023-10-01T18:33:00Z">
            <w:rPr/>
          </w:rPrChange>
        </w:rPr>
        <w:t xml:space="preserve">CHAPTER </w:t>
      </w:r>
      <w:ins w:id="320" w:author="Dell" w:date="2023-10-01T18:32:00Z">
        <w:r w:rsidRPr="000637E7">
          <w:rPr>
            <w:rFonts w:cs="Times New Roman"/>
            <w:sz w:val="24"/>
            <w:szCs w:val="24"/>
            <w:rPrChange w:id="321" w:author="Dell" w:date="2023-10-01T18:33:00Z">
              <w:rPr/>
            </w:rPrChange>
          </w:rPr>
          <w:t xml:space="preserve">II: </w:t>
        </w:r>
      </w:ins>
      <w:ins w:id="322" w:author="Dell" w:date="2023-10-01T18:42:00Z">
        <w:r w:rsidR="00ED6208">
          <w:rPr>
            <w:rFonts w:cs="Times New Roman"/>
            <w:sz w:val="24"/>
            <w:szCs w:val="24"/>
          </w:rPr>
          <w:t>???? See format</w:t>
        </w:r>
      </w:ins>
      <w:del w:id="323" w:author="Dell" w:date="2023-10-01T18:32:00Z">
        <w:r w:rsidRPr="000637E7" w:rsidDel="000637E7">
          <w:rPr>
            <w:rFonts w:cs="Times New Roman"/>
            <w:sz w:val="24"/>
            <w:szCs w:val="24"/>
            <w:rPrChange w:id="324" w:author="Dell" w:date="2023-10-01T18:33:00Z">
              <w:rPr/>
            </w:rPrChange>
          </w:rPr>
          <w:delText>2</w:delText>
        </w:r>
      </w:del>
      <w:bookmarkEnd w:id="318"/>
    </w:p>
    <w:p w:rsidR="008C4D4D" w:rsidRPr="000637E7" w:rsidRDefault="008C4D4D" w:rsidP="000637E7">
      <w:pPr>
        <w:pStyle w:val="Heading1"/>
        <w:spacing w:after="120" w:line="360" w:lineRule="auto"/>
        <w:rPr>
          <w:rFonts w:cs="Times New Roman"/>
          <w:sz w:val="24"/>
          <w:szCs w:val="24"/>
          <w:rPrChange w:id="325" w:author="Dell" w:date="2023-10-01T18:33:00Z">
            <w:rPr/>
          </w:rPrChange>
        </w:rPr>
        <w:pPrChange w:id="326" w:author="Dell" w:date="2023-10-01T18:33:00Z">
          <w:pPr>
            <w:pStyle w:val="Heading1"/>
            <w:spacing w:after="120"/>
          </w:pPr>
        </w:pPrChange>
      </w:pPr>
      <w:bookmarkStart w:id="327" w:name="_Toc146943234"/>
      <w:r w:rsidRPr="000637E7">
        <w:rPr>
          <w:rFonts w:cs="Times New Roman"/>
          <w:sz w:val="24"/>
          <w:szCs w:val="24"/>
          <w:rPrChange w:id="328" w:author="Dell" w:date="2023-10-01T18:33:00Z">
            <w:rPr/>
          </w:rPrChange>
        </w:rPr>
        <w:t>Theoretical Review</w:t>
      </w:r>
      <w:bookmarkEnd w:id="327"/>
    </w:p>
    <w:p w:rsidR="008C4D4D" w:rsidRPr="000637E7" w:rsidRDefault="008C4D4D" w:rsidP="000637E7">
      <w:pPr>
        <w:spacing w:after="120" w:line="360" w:lineRule="auto"/>
        <w:jc w:val="both"/>
        <w:rPr>
          <w:rFonts w:ascii="Times New Roman" w:hAnsi="Times New Roman" w:cs="Times New Roman"/>
          <w:sz w:val="24"/>
          <w:szCs w:val="24"/>
          <w:rPrChange w:id="329" w:author="Dell" w:date="2023-10-01T18:33:00Z">
            <w:rPr>
              <w:rFonts w:ascii="Times New Roman" w:hAnsi="Times New Roman" w:cs="Times New Roman"/>
              <w:sz w:val="24"/>
              <w:szCs w:val="24"/>
            </w:rPr>
          </w:rPrChange>
        </w:rPr>
        <w:pPrChange w:id="330" w:author="Dell" w:date="2023-10-01T18:33:00Z">
          <w:pPr>
            <w:spacing w:after="120"/>
            <w:jc w:val="both"/>
          </w:pPr>
        </w:pPrChange>
      </w:pPr>
      <w:r w:rsidRPr="000637E7">
        <w:rPr>
          <w:rFonts w:ascii="Times New Roman" w:hAnsi="Times New Roman" w:cs="Times New Roman"/>
          <w:sz w:val="24"/>
          <w:szCs w:val="24"/>
          <w:rPrChange w:id="331" w:author="Dell" w:date="2023-10-01T18:33:00Z">
            <w:rPr>
              <w:rFonts w:ascii="Times New Roman" w:hAnsi="Times New Roman" w:cs="Times New Roman"/>
              <w:sz w:val="24"/>
              <w:szCs w:val="24"/>
            </w:rPr>
          </w:rPrChange>
        </w:rPr>
        <w:t>The COVI</w:t>
      </w:r>
      <w:r w:rsidR="007E5881" w:rsidRPr="000637E7">
        <w:rPr>
          <w:rFonts w:ascii="Times New Roman" w:hAnsi="Times New Roman" w:cs="Times New Roman"/>
          <w:sz w:val="24"/>
          <w:szCs w:val="24"/>
          <w:rPrChange w:id="332" w:author="Dell" w:date="2023-10-01T18:33:00Z">
            <w:rPr>
              <w:rFonts w:ascii="Times New Roman" w:hAnsi="Times New Roman" w:cs="Times New Roman"/>
              <w:sz w:val="24"/>
              <w:szCs w:val="24"/>
            </w:rPr>
          </w:rPrChange>
        </w:rPr>
        <w:t>D-19 pandemic has had a great</w:t>
      </w:r>
      <w:r w:rsidRPr="000637E7">
        <w:rPr>
          <w:rFonts w:ascii="Times New Roman" w:hAnsi="Times New Roman" w:cs="Times New Roman"/>
          <w:sz w:val="24"/>
          <w:szCs w:val="24"/>
          <w:rPrChange w:id="333" w:author="Dell" w:date="2023-10-01T18:33:00Z">
            <w:rPr>
              <w:rFonts w:ascii="Times New Roman" w:hAnsi="Times New Roman" w:cs="Times New Roman"/>
              <w:sz w:val="24"/>
              <w:szCs w:val="24"/>
            </w:rPr>
          </w:rPrChange>
        </w:rPr>
        <w:t xml:space="preserve"> impact on organizations, creating a unique and challenging environment that demands effective leadership. This theoretical review examines key theories and concepts that underpin the study's focus on leadership in managing change during the COVID-19 crisis.</w:t>
      </w:r>
    </w:p>
    <w:p w:rsidR="008C4D4D" w:rsidRPr="000637E7" w:rsidRDefault="00E822B3" w:rsidP="000637E7">
      <w:pPr>
        <w:spacing w:after="120" w:line="360" w:lineRule="auto"/>
        <w:jc w:val="both"/>
        <w:rPr>
          <w:rFonts w:ascii="Times New Roman" w:hAnsi="Times New Roman" w:cs="Times New Roman"/>
          <w:sz w:val="24"/>
          <w:szCs w:val="24"/>
          <w:rPrChange w:id="334" w:author="Dell" w:date="2023-10-01T18:33:00Z">
            <w:rPr>
              <w:rFonts w:ascii="Times New Roman" w:hAnsi="Times New Roman" w:cs="Times New Roman"/>
              <w:sz w:val="24"/>
              <w:szCs w:val="24"/>
            </w:rPr>
          </w:rPrChange>
        </w:rPr>
        <w:pPrChange w:id="335" w:author="Dell" w:date="2023-10-01T18:33:00Z">
          <w:pPr>
            <w:spacing w:after="120"/>
            <w:jc w:val="both"/>
          </w:pPr>
        </w:pPrChange>
      </w:pPr>
      <w:ins w:id="336" w:author="Dell" w:date="2023-10-01T19:24:00Z">
        <w:r>
          <w:rPr>
            <w:rFonts w:ascii="Times New Roman" w:hAnsi="Times New Roman" w:cs="Times New Roman"/>
            <w:sz w:val="24"/>
            <w:szCs w:val="24"/>
          </w:rPr>
          <w:t>Elaborate theories, how these theories work for this study</w:t>
        </w:r>
      </w:ins>
      <w:ins w:id="337" w:author="Dell" w:date="2023-10-01T19:25:00Z">
        <w:r>
          <w:rPr>
            <w:rFonts w:ascii="Times New Roman" w:hAnsi="Times New Roman" w:cs="Times New Roman"/>
            <w:sz w:val="24"/>
            <w:szCs w:val="24"/>
          </w:rPr>
          <w:t>….</w:t>
        </w:r>
      </w:ins>
    </w:p>
    <w:p w:rsidR="008C4D4D" w:rsidRPr="000637E7" w:rsidRDefault="008C4D4D" w:rsidP="000637E7">
      <w:pPr>
        <w:spacing w:after="120" w:line="360" w:lineRule="auto"/>
        <w:jc w:val="both"/>
        <w:rPr>
          <w:rFonts w:ascii="Times New Roman" w:hAnsi="Times New Roman" w:cs="Times New Roman"/>
          <w:b/>
          <w:bCs/>
          <w:sz w:val="24"/>
          <w:szCs w:val="24"/>
          <w:rPrChange w:id="338" w:author="Dell" w:date="2023-10-01T18:33:00Z">
            <w:rPr>
              <w:rFonts w:ascii="Times New Roman" w:hAnsi="Times New Roman" w:cs="Times New Roman"/>
              <w:b/>
              <w:bCs/>
              <w:sz w:val="24"/>
              <w:szCs w:val="24"/>
            </w:rPr>
          </w:rPrChange>
        </w:rPr>
        <w:pPrChange w:id="339" w:author="Dell" w:date="2023-10-01T18:33:00Z">
          <w:pPr>
            <w:spacing w:after="120"/>
            <w:jc w:val="both"/>
          </w:pPr>
        </w:pPrChange>
      </w:pPr>
      <w:r w:rsidRPr="000637E7">
        <w:rPr>
          <w:rFonts w:ascii="Times New Roman" w:hAnsi="Times New Roman" w:cs="Times New Roman"/>
          <w:b/>
          <w:bCs/>
          <w:sz w:val="24"/>
          <w:szCs w:val="24"/>
          <w:rPrChange w:id="340" w:author="Dell" w:date="2023-10-01T18:33:00Z">
            <w:rPr>
              <w:rFonts w:ascii="Times New Roman" w:hAnsi="Times New Roman" w:cs="Times New Roman"/>
              <w:b/>
              <w:bCs/>
              <w:sz w:val="24"/>
              <w:szCs w:val="24"/>
            </w:rPr>
          </w:rPrChange>
        </w:rPr>
        <w:t>1. Crisis Leadership Theories</w:t>
      </w:r>
    </w:p>
    <w:p w:rsidR="008C4D4D" w:rsidRPr="000637E7" w:rsidRDefault="00B03951" w:rsidP="000637E7">
      <w:pPr>
        <w:spacing w:after="120" w:line="360" w:lineRule="auto"/>
        <w:jc w:val="both"/>
        <w:rPr>
          <w:rFonts w:ascii="Times New Roman" w:hAnsi="Times New Roman" w:cs="Times New Roman"/>
          <w:sz w:val="24"/>
          <w:szCs w:val="24"/>
          <w:rPrChange w:id="341" w:author="Dell" w:date="2023-10-01T18:33:00Z">
            <w:rPr>
              <w:rFonts w:ascii="Times New Roman" w:hAnsi="Times New Roman" w:cs="Times New Roman"/>
              <w:sz w:val="24"/>
              <w:szCs w:val="24"/>
            </w:rPr>
          </w:rPrChange>
        </w:rPr>
        <w:pPrChange w:id="342" w:author="Dell" w:date="2023-10-01T18:33:00Z">
          <w:pPr>
            <w:spacing w:after="120"/>
            <w:jc w:val="both"/>
          </w:pPr>
        </w:pPrChange>
      </w:pPr>
      <w:r w:rsidRPr="000637E7">
        <w:rPr>
          <w:rFonts w:ascii="Times New Roman" w:hAnsi="Times New Roman" w:cs="Times New Roman"/>
          <w:sz w:val="24"/>
          <w:szCs w:val="24"/>
          <w:rPrChange w:id="343" w:author="Dell" w:date="2023-10-01T18:33:00Z">
            <w:rPr>
              <w:rFonts w:ascii="Times New Roman" w:hAnsi="Times New Roman" w:cs="Times New Roman"/>
              <w:sz w:val="24"/>
              <w:szCs w:val="24"/>
            </w:rPr>
          </w:rPrChange>
        </w:rPr>
        <w:t>Theories of crisis leadership, which have their roots in the research of academics like Chris Argyris and Ronald Heifetz</w:t>
      </w:r>
      <w:ins w:id="344" w:author="Dell" w:date="2023-10-01T18:42:00Z">
        <w:r w:rsidR="00ED6208">
          <w:rPr>
            <w:rFonts w:ascii="Times New Roman" w:hAnsi="Times New Roman" w:cs="Times New Roman"/>
            <w:sz w:val="24"/>
            <w:szCs w:val="24"/>
          </w:rPr>
          <w:t xml:space="preserve"> (???)</w:t>
        </w:r>
      </w:ins>
      <w:r w:rsidRPr="000637E7">
        <w:rPr>
          <w:rFonts w:ascii="Times New Roman" w:hAnsi="Times New Roman" w:cs="Times New Roman"/>
          <w:sz w:val="24"/>
          <w:szCs w:val="24"/>
          <w:rPrChange w:id="345" w:author="Dell" w:date="2023-10-01T18:33:00Z">
            <w:rPr>
              <w:rFonts w:ascii="Times New Roman" w:hAnsi="Times New Roman" w:cs="Times New Roman"/>
              <w:sz w:val="24"/>
              <w:szCs w:val="24"/>
            </w:rPr>
          </w:rPrChange>
        </w:rPr>
        <w:t>, highlight the importance of adaptable leadership in times of crisis. To confront complex situations, adaptive leadership calls for leaders to organize and empower teams. Adaptive leadership is crucial for navigating organizations through the COVID-19 pandemic's significant disruptions.</w:t>
      </w:r>
      <w:del w:id="346" w:author="Dell" w:date="2023-10-01T18:42:00Z">
        <w:r w:rsidR="008C4D4D" w:rsidRPr="000637E7" w:rsidDel="00ED6208">
          <w:rPr>
            <w:rFonts w:ascii="Times New Roman" w:hAnsi="Times New Roman" w:cs="Times New Roman"/>
            <w:sz w:val="24"/>
            <w:szCs w:val="24"/>
            <w:rPrChange w:id="347" w:author="Dell" w:date="2023-10-01T18:33:00Z">
              <w:rPr>
                <w:rFonts w:ascii="Times New Roman" w:hAnsi="Times New Roman" w:cs="Times New Roman"/>
                <w:sz w:val="24"/>
                <w:szCs w:val="24"/>
              </w:rPr>
            </w:rPrChange>
          </w:rPr>
          <w:delText>.</w:delText>
        </w:r>
      </w:del>
    </w:p>
    <w:p w:rsidR="008C4D4D" w:rsidRPr="000637E7" w:rsidRDefault="008C4D4D" w:rsidP="000637E7">
      <w:pPr>
        <w:spacing w:after="120" w:line="360" w:lineRule="auto"/>
        <w:jc w:val="both"/>
        <w:rPr>
          <w:rFonts w:ascii="Times New Roman" w:hAnsi="Times New Roman" w:cs="Times New Roman"/>
          <w:sz w:val="24"/>
          <w:szCs w:val="24"/>
          <w:rPrChange w:id="348" w:author="Dell" w:date="2023-10-01T18:33:00Z">
            <w:rPr>
              <w:rFonts w:ascii="Times New Roman" w:hAnsi="Times New Roman" w:cs="Times New Roman"/>
              <w:sz w:val="24"/>
              <w:szCs w:val="24"/>
            </w:rPr>
          </w:rPrChange>
        </w:rPr>
        <w:pPrChange w:id="349" w:author="Dell" w:date="2023-10-01T18:33:00Z">
          <w:pPr>
            <w:spacing w:after="120"/>
            <w:jc w:val="both"/>
          </w:pPr>
        </w:pPrChange>
      </w:pPr>
    </w:p>
    <w:p w:rsidR="008C4D4D" w:rsidRPr="000637E7" w:rsidRDefault="008C4D4D" w:rsidP="000637E7">
      <w:pPr>
        <w:spacing w:after="120" w:line="360" w:lineRule="auto"/>
        <w:jc w:val="both"/>
        <w:rPr>
          <w:rFonts w:ascii="Times New Roman" w:hAnsi="Times New Roman" w:cs="Times New Roman"/>
          <w:b/>
          <w:bCs/>
          <w:sz w:val="24"/>
          <w:szCs w:val="24"/>
          <w:rPrChange w:id="350" w:author="Dell" w:date="2023-10-01T18:33:00Z">
            <w:rPr>
              <w:rFonts w:ascii="Times New Roman" w:hAnsi="Times New Roman" w:cs="Times New Roman"/>
              <w:b/>
              <w:bCs/>
              <w:sz w:val="24"/>
              <w:szCs w:val="24"/>
            </w:rPr>
          </w:rPrChange>
        </w:rPr>
        <w:pPrChange w:id="351" w:author="Dell" w:date="2023-10-01T18:33:00Z">
          <w:pPr>
            <w:spacing w:after="120"/>
            <w:jc w:val="both"/>
          </w:pPr>
        </w:pPrChange>
      </w:pPr>
      <w:r w:rsidRPr="000637E7">
        <w:rPr>
          <w:rFonts w:ascii="Times New Roman" w:hAnsi="Times New Roman" w:cs="Times New Roman"/>
          <w:b/>
          <w:bCs/>
          <w:sz w:val="24"/>
          <w:szCs w:val="24"/>
          <w:rPrChange w:id="352" w:author="Dell" w:date="2023-10-01T18:33:00Z">
            <w:rPr>
              <w:rFonts w:ascii="Times New Roman" w:hAnsi="Times New Roman" w:cs="Times New Roman"/>
              <w:b/>
              <w:bCs/>
              <w:sz w:val="24"/>
              <w:szCs w:val="24"/>
            </w:rPr>
          </w:rPrChange>
        </w:rPr>
        <w:t>2. Change Management Theories</w:t>
      </w:r>
    </w:p>
    <w:p w:rsidR="00AD454C" w:rsidRPr="000637E7" w:rsidRDefault="00AD454C" w:rsidP="000637E7">
      <w:pPr>
        <w:spacing w:after="120" w:line="360" w:lineRule="auto"/>
        <w:jc w:val="both"/>
        <w:rPr>
          <w:rFonts w:ascii="Times New Roman" w:hAnsi="Times New Roman" w:cs="Times New Roman"/>
          <w:sz w:val="24"/>
          <w:szCs w:val="24"/>
          <w:rPrChange w:id="353" w:author="Dell" w:date="2023-10-01T18:33:00Z">
            <w:rPr>
              <w:rFonts w:ascii="Times New Roman" w:hAnsi="Times New Roman" w:cs="Times New Roman"/>
              <w:sz w:val="24"/>
              <w:szCs w:val="24"/>
            </w:rPr>
          </w:rPrChange>
        </w:rPr>
        <w:pPrChange w:id="354" w:author="Dell" w:date="2023-10-01T18:33:00Z">
          <w:pPr>
            <w:spacing w:after="120"/>
            <w:jc w:val="both"/>
          </w:pPr>
        </w:pPrChange>
      </w:pPr>
      <w:r w:rsidRPr="000637E7">
        <w:rPr>
          <w:rFonts w:ascii="Times New Roman" w:hAnsi="Times New Roman" w:cs="Times New Roman"/>
          <w:sz w:val="24"/>
          <w:szCs w:val="24"/>
          <w:rPrChange w:id="355" w:author="Dell" w:date="2023-10-01T18:33:00Z">
            <w:rPr>
              <w:rFonts w:ascii="Times New Roman" w:hAnsi="Times New Roman" w:cs="Times New Roman"/>
              <w:sz w:val="24"/>
              <w:szCs w:val="24"/>
            </w:rPr>
          </w:rPrChange>
        </w:rPr>
        <w:t>Theories of change management, such as those developed by Kurt Lewin</w:t>
      </w:r>
      <w:ins w:id="356" w:author="Dell" w:date="2023-10-01T19:20:00Z">
        <w:r w:rsidR="00BE3D87">
          <w:rPr>
            <w:rFonts w:ascii="Times New Roman" w:hAnsi="Times New Roman" w:cs="Times New Roman"/>
            <w:sz w:val="24"/>
            <w:szCs w:val="24"/>
          </w:rPr>
          <w:t xml:space="preserve"> (Citation???)</w:t>
        </w:r>
      </w:ins>
      <w:r w:rsidRPr="000637E7">
        <w:rPr>
          <w:rFonts w:ascii="Times New Roman" w:hAnsi="Times New Roman" w:cs="Times New Roman"/>
          <w:sz w:val="24"/>
          <w:szCs w:val="24"/>
          <w:rPrChange w:id="357" w:author="Dell" w:date="2023-10-01T18:33:00Z">
            <w:rPr>
              <w:rFonts w:ascii="Times New Roman" w:hAnsi="Times New Roman" w:cs="Times New Roman"/>
              <w:sz w:val="24"/>
              <w:szCs w:val="24"/>
            </w:rPr>
          </w:rPrChange>
        </w:rPr>
        <w:t xml:space="preserve"> and John Kotter</w:t>
      </w:r>
      <w:ins w:id="358" w:author="Dell" w:date="2023-10-01T19:20:00Z">
        <w:r w:rsidR="00BE3D87">
          <w:rPr>
            <w:rFonts w:ascii="Times New Roman" w:hAnsi="Times New Roman" w:cs="Times New Roman"/>
            <w:sz w:val="24"/>
            <w:szCs w:val="24"/>
          </w:rPr>
          <w:t xml:space="preserve"> (Citation???)</w:t>
        </w:r>
      </w:ins>
      <w:r w:rsidRPr="000637E7">
        <w:rPr>
          <w:rFonts w:ascii="Times New Roman" w:hAnsi="Times New Roman" w:cs="Times New Roman"/>
          <w:sz w:val="24"/>
          <w:szCs w:val="24"/>
          <w:rPrChange w:id="359" w:author="Dell" w:date="2023-10-01T18:33:00Z">
            <w:rPr>
              <w:rFonts w:ascii="Times New Roman" w:hAnsi="Times New Roman" w:cs="Times New Roman"/>
              <w:sz w:val="24"/>
              <w:szCs w:val="24"/>
            </w:rPr>
          </w:rPrChange>
        </w:rPr>
        <w:t>, offer frameworks for comprehending how organizations adapt to change. Organizations were compelled by the epidemic to quickly implement new work practices, safety procedures, and support systems. In order to properly manage these changes, leadership is essential.</w:t>
      </w:r>
    </w:p>
    <w:p w:rsidR="00AD454C" w:rsidRPr="000637E7" w:rsidRDefault="00AD454C" w:rsidP="000637E7">
      <w:pPr>
        <w:spacing w:after="120" w:line="360" w:lineRule="auto"/>
        <w:jc w:val="both"/>
        <w:rPr>
          <w:rFonts w:ascii="Times New Roman" w:hAnsi="Times New Roman" w:cs="Times New Roman"/>
          <w:sz w:val="24"/>
          <w:szCs w:val="24"/>
          <w:rPrChange w:id="360" w:author="Dell" w:date="2023-10-01T18:33:00Z">
            <w:rPr>
              <w:rFonts w:ascii="Times New Roman" w:hAnsi="Times New Roman" w:cs="Times New Roman"/>
              <w:sz w:val="24"/>
              <w:szCs w:val="24"/>
            </w:rPr>
          </w:rPrChange>
        </w:rPr>
        <w:pPrChange w:id="361" w:author="Dell" w:date="2023-10-01T18:33:00Z">
          <w:pPr>
            <w:spacing w:after="120"/>
            <w:jc w:val="both"/>
          </w:pPr>
        </w:pPrChange>
      </w:pPr>
    </w:p>
    <w:p w:rsidR="008C4D4D" w:rsidRPr="000637E7" w:rsidRDefault="008C4D4D" w:rsidP="000637E7">
      <w:pPr>
        <w:spacing w:after="120" w:line="360" w:lineRule="auto"/>
        <w:jc w:val="both"/>
        <w:rPr>
          <w:rFonts w:ascii="Times New Roman" w:hAnsi="Times New Roman" w:cs="Times New Roman"/>
          <w:sz w:val="24"/>
          <w:szCs w:val="24"/>
          <w:rPrChange w:id="362" w:author="Dell" w:date="2023-10-01T18:33:00Z">
            <w:rPr>
              <w:rFonts w:ascii="Times New Roman" w:hAnsi="Times New Roman" w:cs="Times New Roman"/>
              <w:sz w:val="24"/>
              <w:szCs w:val="24"/>
            </w:rPr>
          </w:rPrChange>
        </w:rPr>
        <w:pPrChange w:id="363" w:author="Dell" w:date="2023-10-01T18:33:00Z">
          <w:pPr>
            <w:spacing w:after="120"/>
            <w:jc w:val="both"/>
          </w:pPr>
        </w:pPrChange>
      </w:pPr>
      <w:r w:rsidRPr="000637E7">
        <w:rPr>
          <w:rFonts w:ascii="Times New Roman" w:hAnsi="Times New Roman" w:cs="Times New Roman"/>
          <w:b/>
          <w:bCs/>
          <w:sz w:val="24"/>
          <w:szCs w:val="24"/>
          <w:rPrChange w:id="364" w:author="Dell" w:date="2023-10-01T18:33:00Z">
            <w:rPr>
              <w:rFonts w:ascii="Times New Roman" w:hAnsi="Times New Roman" w:cs="Times New Roman"/>
              <w:b/>
              <w:bCs/>
              <w:sz w:val="24"/>
              <w:szCs w:val="24"/>
            </w:rPr>
          </w:rPrChange>
        </w:rPr>
        <w:t>3. Employee Well-being and Resilience</w:t>
      </w:r>
    </w:p>
    <w:p w:rsidR="00AD454C" w:rsidRPr="000637E7" w:rsidRDefault="00AD454C" w:rsidP="000637E7">
      <w:pPr>
        <w:spacing w:after="120" w:line="360" w:lineRule="auto"/>
        <w:jc w:val="both"/>
        <w:rPr>
          <w:rFonts w:ascii="Times New Roman" w:hAnsi="Times New Roman" w:cs="Times New Roman"/>
          <w:sz w:val="24"/>
          <w:szCs w:val="24"/>
          <w:rPrChange w:id="365" w:author="Dell" w:date="2023-10-01T18:33:00Z">
            <w:rPr>
              <w:rFonts w:ascii="Times New Roman" w:hAnsi="Times New Roman" w:cs="Times New Roman"/>
              <w:sz w:val="24"/>
              <w:szCs w:val="24"/>
            </w:rPr>
          </w:rPrChange>
        </w:rPr>
        <w:pPrChange w:id="366" w:author="Dell" w:date="2023-10-01T18:33:00Z">
          <w:pPr>
            <w:spacing w:after="120"/>
            <w:jc w:val="both"/>
          </w:pPr>
        </w:pPrChange>
      </w:pPr>
      <w:r w:rsidRPr="000637E7">
        <w:rPr>
          <w:rFonts w:ascii="Times New Roman" w:hAnsi="Times New Roman" w:cs="Times New Roman"/>
          <w:sz w:val="24"/>
          <w:szCs w:val="24"/>
          <w:rPrChange w:id="367" w:author="Dell" w:date="2023-10-01T18:33:00Z">
            <w:rPr>
              <w:rFonts w:ascii="Times New Roman" w:hAnsi="Times New Roman" w:cs="Times New Roman"/>
              <w:sz w:val="24"/>
              <w:szCs w:val="24"/>
            </w:rPr>
          </w:rPrChange>
        </w:rPr>
        <w:t>During a crisis, an employee's resilience and general well-being are crucial. The relationship between job demands, resources, and employee well-being is highlighted by Arnold Bakker and Evangelia Demerouti's Job Demands-Resources Model (JD-R Model</w:t>
      </w:r>
      <w:ins w:id="368" w:author="Dell" w:date="2023-10-01T19:21:00Z">
        <w:r w:rsidR="00BE3D87">
          <w:rPr>
            <w:rFonts w:ascii="Times New Roman" w:hAnsi="Times New Roman" w:cs="Times New Roman"/>
            <w:sz w:val="24"/>
            <w:szCs w:val="24"/>
          </w:rPr>
          <w:t>, Year???</w:t>
        </w:r>
      </w:ins>
      <w:r w:rsidRPr="000637E7">
        <w:rPr>
          <w:rFonts w:ascii="Times New Roman" w:hAnsi="Times New Roman" w:cs="Times New Roman"/>
          <w:sz w:val="24"/>
          <w:szCs w:val="24"/>
          <w:rPrChange w:id="369" w:author="Dell" w:date="2023-10-01T18:33:00Z">
            <w:rPr>
              <w:rFonts w:ascii="Times New Roman" w:hAnsi="Times New Roman" w:cs="Times New Roman"/>
              <w:sz w:val="24"/>
              <w:szCs w:val="24"/>
            </w:rPr>
          </w:rPrChange>
        </w:rPr>
        <w:t>). In order to reduce workload demands and promote employee well-being and resiliency, leadership is a crucial tool.</w:t>
      </w:r>
    </w:p>
    <w:p w:rsidR="008C4D4D" w:rsidRPr="000637E7" w:rsidDel="00207F68" w:rsidRDefault="008C4D4D" w:rsidP="000637E7">
      <w:pPr>
        <w:spacing w:after="120" w:line="360" w:lineRule="auto"/>
        <w:jc w:val="both"/>
        <w:rPr>
          <w:del w:id="370" w:author="Dell" w:date="2023-10-01T19:25:00Z"/>
          <w:rFonts w:ascii="Times New Roman" w:hAnsi="Times New Roman" w:cs="Times New Roman"/>
          <w:sz w:val="24"/>
          <w:szCs w:val="24"/>
          <w:rPrChange w:id="371" w:author="Dell" w:date="2023-10-01T18:33:00Z">
            <w:rPr>
              <w:del w:id="372" w:author="Dell" w:date="2023-10-01T19:25:00Z"/>
              <w:rFonts w:ascii="Times New Roman" w:hAnsi="Times New Roman" w:cs="Times New Roman"/>
              <w:sz w:val="24"/>
              <w:szCs w:val="24"/>
            </w:rPr>
          </w:rPrChange>
        </w:rPr>
        <w:pPrChange w:id="373" w:author="Dell" w:date="2023-10-01T18:33:00Z">
          <w:pPr>
            <w:spacing w:after="120"/>
            <w:jc w:val="both"/>
          </w:pPr>
        </w:pPrChange>
      </w:pPr>
    </w:p>
    <w:p w:rsidR="008C4D4D" w:rsidRPr="000637E7" w:rsidRDefault="008C4D4D" w:rsidP="000637E7">
      <w:pPr>
        <w:spacing w:after="120" w:line="360" w:lineRule="auto"/>
        <w:jc w:val="both"/>
        <w:rPr>
          <w:rFonts w:ascii="Times New Roman" w:hAnsi="Times New Roman" w:cs="Times New Roman"/>
          <w:b/>
          <w:bCs/>
          <w:sz w:val="24"/>
          <w:szCs w:val="24"/>
          <w:rPrChange w:id="374" w:author="Dell" w:date="2023-10-01T18:33:00Z">
            <w:rPr>
              <w:rFonts w:ascii="Times New Roman" w:hAnsi="Times New Roman" w:cs="Times New Roman"/>
              <w:b/>
              <w:bCs/>
              <w:sz w:val="24"/>
              <w:szCs w:val="24"/>
            </w:rPr>
          </w:rPrChange>
        </w:rPr>
        <w:pPrChange w:id="375" w:author="Dell" w:date="2023-10-01T18:33:00Z">
          <w:pPr>
            <w:spacing w:after="120"/>
            <w:jc w:val="both"/>
          </w:pPr>
        </w:pPrChange>
      </w:pPr>
      <w:r w:rsidRPr="000637E7">
        <w:rPr>
          <w:rFonts w:ascii="Times New Roman" w:hAnsi="Times New Roman" w:cs="Times New Roman"/>
          <w:b/>
          <w:bCs/>
          <w:sz w:val="24"/>
          <w:szCs w:val="24"/>
          <w:rPrChange w:id="376" w:author="Dell" w:date="2023-10-01T18:33:00Z">
            <w:rPr>
              <w:rFonts w:ascii="Times New Roman" w:hAnsi="Times New Roman" w:cs="Times New Roman"/>
              <w:b/>
              <w:bCs/>
              <w:sz w:val="24"/>
              <w:szCs w:val="24"/>
            </w:rPr>
          </w:rPrChange>
        </w:rPr>
        <w:t>4. Organizational Resilience</w:t>
      </w:r>
    </w:p>
    <w:p w:rsidR="008C4D4D" w:rsidRPr="000637E7" w:rsidRDefault="008C4D4D" w:rsidP="000637E7">
      <w:pPr>
        <w:spacing w:after="120" w:line="360" w:lineRule="auto"/>
        <w:jc w:val="both"/>
        <w:rPr>
          <w:rFonts w:ascii="Times New Roman" w:hAnsi="Times New Roman" w:cs="Times New Roman"/>
          <w:sz w:val="24"/>
          <w:szCs w:val="24"/>
          <w:rPrChange w:id="377" w:author="Dell" w:date="2023-10-01T18:33:00Z">
            <w:rPr>
              <w:rFonts w:ascii="Times New Roman" w:hAnsi="Times New Roman" w:cs="Times New Roman"/>
              <w:sz w:val="24"/>
              <w:szCs w:val="24"/>
            </w:rPr>
          </w:rPrChange>
        </w:rPr>
        <w:pPrChange w:id="378" w:author="Dell" w:date="2023-10-01T18:33:00Z">
          <w:pPr>
            <w:spacing w:after="120"/>
            <w:jc w:val="both"/>
          </w:pPr>
        </w:pPrChange>
      </w:pPr>
      <w:r w:rsidRPr="000637E7">
        <w:rPr>
          <w:rFonts w:ascii="Times New Roman" w:hAnsi="Times New Roman" w:cs="Times New Roman"/>
          <w:sz w:val="24"/>
          <w:szCs w:val="24"/>
          <w:rPrChange w:id="379" w:author="Dell" w:date="2023-10-01T18:33:00Z">
            <w:rPr>
              <w:rFonts w:ascii="Times New Roman" w:hAnsi="Times New Roman" w:cs="Times New Roman"/>
              <w:sz w:val="24"/>
              <w:szCs w:val="24"/>
            </w:rPr>
          </w:rPrChange>
        </w:rPr>
        <w:t>Organizational resilience theories</w:t>
      </w:r>
      <w:ins w:id="380" w:author="Dell" w:date="2023-10-01T19:21:00Z">
        <w:r w:rsidR="00BE3D87">
          <w:rPr>
            <w:rFonts w:ascii="Times New Roman" w:hAnsi="Times New Roman" w:cs="Times New Roman"/>
            <w:sz w:val="24"/>
            <w:szCs w:val="24"/>
          </w:rPr>
          <w:t xml:space="preserve"> (e.g., What are they</w:t>
        </w:r>
      </w:ins>
      <w:r w:rsidRPr="000637E7">
        <w:rPr>
          <w:rFonts w:ascii="Times New Roman" w:hAnsi="Times New Roman" w:cs="Times New Roman"/>
          <w:sz w:val="24"/>
          <w:szCs w:val="24"/>
          <w:rPrChange w:id="381" w:author="Dell" w:date="2023-10-01T18:33:00Z">
            <w:rPr>
              <w:rFonts w:ascii="Times New Roman" w:hAnsi="Times New Roman" w:cs="Times New Roman"/>
              <w:sz w:val="24"/>
              <w:szCs w:val="24"/>
            </w:rPr>
          </w:rPrChange>
        </w:rPr>
        <w:t xml:space="preserve"> </w:t>
      </w:r>
      <w:ins w:id="382" w:author="Dell" w:date="2023-10-01T19:21:00Z">
        <w:r w:rsidR="00BE3D87">
          <w:rPr>
            <w:rFonts w:ascii="Times New Roman" w:hAnsi="Times New Roman" w:cs="Times New Roman"/>
            <w:sz w:val="24"/>
            <w:szCs w:val="24"/>
          </w:rPr>
          <w:t xml:space="preserve">????) </w:t>
        </w:r>
      </w:ins>
      <w:r w:rsidRPr="000637E7">
        <w:rPr>
          <w:rFonts w:ascii="Times New Roman" w:hAnsi="Times New Roman" w:cs="Times New Roman"/>
          <w:sz w:val="24"/>
          <w:szCs w:val="24"/>
          <w:rPrChange w:id="383" w:author="Dell" w:date="2023-10-01T18:33:00Z">
            <w:rPr>
              <w:rFonts w:ascii="Times New Roman" w:hAnsi="Times New Roman" w:cs="Times New Roman"/>
              <w:sz w:val="24"/>
              <w:szCs w:val="24"/>
            </w:rPr>
          </w:rPrChange>
        </w:rPr>
        <w:t>underscore the importance of adaptability and flexibility in times of disruption. Leadership, through strategic decision-making and fostering a culture of resilience, can help organizations withstand and recover from crises like the COVID-19 pandemic.</w:t>
      </w:r>
    </w:p>
    <w:p w:rsidR="008C4D4D" w:rsidRPr="000637E7" w:rsidDel="00207F68" w:rsidRDefault="008C4D4D" w:rsidP="000637E7">
      <w:pPr>
        <w:spacing w:after="120" w:line="360" w:lineRule="auto"/>
        <w:jc w:val="both"/>
        <w:rPr>
          <w:del w:id="384" w:author="Dell" w:date="2023-10-01T19:25:00Z"/>
          <w:rFonts w:ascii="Times New Roman" w:hAnsi="Times New Roman" w:cs="Times New Roman"/>
          <w:sz w:val="24"/>
          <w:szCs w:val="24"/>
          <w:rPrChange w:id="385" w:author="Dell" w:date="2023-10-01T18:33:00Z">
            <w:rPr>
              <w:del w:id="386" w:author="Dell" w:date="2023-10-01T19:25:00Z"/>
              <w:rFonts w:ascii="Times New Roman" w:hAnsi="Times New Roman" w:cs="Times New Roman"/>
              <w:sz w:val="24"/>
              <w:szCs w:val="24"/>
            </w:rPr>
          </w:rPrChange>
        </w:rPr>
        <w:pPrChange w:id="387" w:author="Dell" w:date="2023-10-01T18:33:00Z">
          <w:pPr>
            <w:spacing w:after="120"/>
            <w:jc w:val="both"/>
          </w:pPr>
        </w:pPrChange>
      </w:pPr>
    </w:p>
    <w:p w:rsidR="008C4D4D" w:rsidRPr="000637E7" w:rsidDel="00207F68" w:rsidRDefault="008C4D4D" w:rsidP="000637E7">
      <w:pPr>
        <w:spacing w:after="120" w:line="360" w:lineRule="auto"/>
        <w:jc w:val="both"/>
        <w:rPr>
          <w:del w:id="388" w:author="Dell" w:date="2023-10-01T19:25:00Z"/>
          <w:rFonts w:ascii="Times New Roman" w:hAnsi="Times New Roman" w:cs="Times New Roman"/>
          <w:sz w:val="24"/>
          <w:szCs w:val="24"/>
          <w:rPrChange w:id="389" w:author="Dell" w:date="2023-10-01T18:33:00Z">
            <w:rPr>
              <w:del w:id="390" w:author="Dell" w:date="2023-10-01T19:25:00Z"/>
              <w:rFonts w:ascii="Times New Roman" w:hAnsi="Times New Roman" w:cs="Times New Roman"/>
              <w:sz w:val="24"/>
              <w:szCs w:val="24"/>
            </w:rPr>
          </w:rPrChange>
        </w:rPr>
        <w:pPrChange w:id="391" w:author="Dell" w:date="2023-10-01T18:33:00Z">
          <w:pPr>
            <w:spacing w:after="120"/>
            <w:jc w:val="both"/>
          </w:pPr>
        </w:pPrChange>
      </w:pPr>
    </w:p>
    <w:p w:rsidR="008C4D4D" w:rsidRPr="000637E7" w:rsidRDefault="008C4D4D" w:rsidP="000637E7">
      <w:pPr>
        <w:spacing w:after="120" w:line="360" w:lineRule="auto"/>
        <w:jc w:val="both"/>
        <w:rPr>
          <w:rFonts w:ascii="Times New Roman" w:hAnsi="Times New Roman" w:cs="Times New Roman"/>
          <w:b/>
          <w:bCs/>
          <w:sz w:val="24"/>
          <w:szCs w:val="24"/>
          <w:rPrChange w:id="392" w:author="Dell" w:date="2023-10-01T18:33:00Z">
            <w:rPr>
              <w:rFonts w:ascii="Times New Roman" w:hAnsi="Times New Roman" w:cs="Times New Roman"/>
              <w:b/>
              <w:bCs/>
              <w:sz w:val="24"/>
              <w:szCs w:val="24"/>
            </w:rPr>
          </w:rPrChange>
        </w:rPr>
        <w:pPrChange w:id="393" w:author="Dell" w:date="2023-10-01T18:33:00Z">
          <w:pPr>
            <w:spacing w:after="120"/>
            <w:jc w:val="both"/>
          </w:pPr>
        </w:pPrChange>
      </w:pPr>
      <w:r w:rsidRPr="000637E7">
        <w:rPr>
          <w:rFonts w:ascii="Times New Roman" w:hAnsi="Times New Roman" w:cs="Times New Roman"/>
          <w:b/>
          <w:bCs/>
          <w:sz w:val="24"/>
          <w:szCs w:val="24"/>
          <w:rPrChange w:id="394" w:author="Dell" w:date="2023-10-01T18:33:00Z">
            <w:rPr>
              <w:rFonts w:ascii="Times New Roman" w:hAnsi="Times New Roman" w:cs="Times New Roman"/>
              <w:b/>
              <w:bCs/>
              <w:sz w:val="24"/>
              <w:szCs w:val="24"/>
            </w:rPr>
          </w:rPrChange>
        </w:rPr>
        <w:t>5. Ethical Leadership</w:t>
      </w:r>
    </w:p>
    <w:p w:rsidR="008C4D4D" w:rsidRPr="000637E7" w:rsidRDefault="008C4D4D" w:rsidP="000637E7">
      <w:pPr>
        <w:spacing w:after="120" w:line="360" w:lineRule="auto"/>
        <w:jc w:val="both"/>
        <w:rPr>
          <w:rFonts w:ascii="Times New Roman" w:hAnsi="Times New Roman" w:cs="Times New Roman"/>
          <w:sz w:val="24"/>
          <w:szCs w:val="24"/>
          <w:rPrChange w:id="395" w:author="Dell" w:date="2023-10-01T18:33:00Z">
            <w:rPr>
              <w:rFonts w:ascii="Times New Roman" w:hAnsi="Times New Roman" w:cs="Times New Roman"/>
              <w:sz w:val="24"/>
              <w:szCs w:val="24"/>
            </w:rPr>
          </w:rPrChange>
        </w:rPr>
        <w:pPrChange w:id="396" w:author="Dell" w:date="2023-10-01T18:33:00Z">
          <w:pPr>
            <w:spacing w:after="120"/>
            <w:jc w:val="both"/>
          </w:pPr>
        </w:pPrChange>
      </w:pPr>
      <w:r w:rsidRPr="000637E7">
        <w:rPr>
          <w:rFonts w:ascii="Times New Roman" w:hAnsi="Times New Roman" w:cs="Times New Roman"/>
          <w:sz w:val="24"/>
          <w:szCs w:val="24"/>
          <w:rPrChange w:id="397" w:author="Dell" w:date="2023-10-01T18:33:00Z">
            <w:rPr>
              <w:rFonts w:ascii="Times New Roman" w:hAnsi="Times New Roman" w:cs="Times New Roman"/>
              <w:sz w:val="24"/>
              <w:szCs w:val="24"/>
            </w:rPr>
          </w:rPrChange>
        </w:rPr>
        <w:t>Ethical leadership theories, such as the Ethical Leadership Framework by Linda K. Treviño and Michael E. Brown, emphasize the importance of ethical decision-making and transparency. Ethical leadership is crucial during crises to maintain trust and ensure that organizational actions align with ethical principles.</w:t>
      </w:r>
      <w:ins w:id="398" w:author="Dell" w:date="2023-10-01T19:25:00Z">
        <w:r w:rsidR="00207F68">
          <w:rPr>
            <w:rFonts w:ascii="Times New Roman" w:hAnsi="Times New Roman" w:cs="Times New Roman"/>
            <w:sz w:val="24"/>
            <w:szCs w:val="24"/>
          </w:rPr>
          <w:t xml:space="preserve"> Extend more…. </w:t>
        </w:r>
      </w:ins>
    </w:p>
    <w:p w:rsidR="008C4D4D" w:rsidRPr="000637E7" w:rsidDel="00207F68" w:rsidRDefault="008C4D4D" w:rsidP="000637E7">
      <w:pPr>
        <w:spacing w:after="120" w:line="360" w:lineRule="auto"/>
        <w:jc w:val="both"/>
        <w:rPr>
          <w:del w:id="399" w:author="Dell" w:date="2023-10-01T19:25:00Z"/>
          <w:rFonts w:ascii="Times New Roman" w:hAnsi="Times New Roman" w:cs="Times New Roman"/>
          <w:sz w:val="24"/>
          <w:szCs w:val="24"/>
          <w:rPrChange w:id="400" w:author="Dell" w:date="2023-10-01T18:33:00Z">
            <w:rPr>
              <w:del w:id="401" w:author="Dell" w:date="2023-10-01T19:25:00Z"/>
              <w:rFonts w:ascii="Times New Roman" w:hAnsi="Times New Roman" w:cs="Times New Roman"/>
              <w:sz w:val="24"/>
              <w:szCs w:val="24"/>
            </w:rPr>
          </w:rPrChange>
        </w:rPr>
        <w:pPrChange w:id="402" w:author="Dell" w:date="2023-10-01T18:33:00Z">
          <w:pPr>
            <w:spacing w:after="120"/>
            <w:jc w:val="both"/>
          </w:pPr>
        </w:pPrChange>
      </w:pPr>
    </w:p>
    <w:p w:rsidR="008C4D4D" w:rsidRPr="000637E7" w:rsidRDefault="008C4D4D" w:rsidP="000637E7">
      <w:pPr>
        <w:spacing w:after="120" w:line="360" w:lineRule="auto"/>
        <w:jc w:val="both"/>
        <w:rPr>
          <w:rFonts w:ascii="Times New Roman" w:hAnsi="Times New Roman" w:cs="Times New Roman"/>
          <w:sz w:val="24"/>
          <w:szCs w:val="24"/>
          <w:rPrChange w:id="403" w:author="Dell" w:date="2023-10-01T18:33:00Z">
            <w:rPr>
              <w:rFonts w:ascii="Times New Roman" w:hAnsi="Times New Roman" w:cs="Times New Roman"/>
              <w:sz w:val="24"/>
              <w:szCs w:val="24"/>
            </w:rPr>
          </w:rPrChange>
        </w:rPr>
        <w:pPrChange w:id="404" w:author="Dell" w:date="2023-10-01T18:33:00Z">
          <w:pPr>
            <w:spacing w:after="120"/>
            <w:jc w:val="both"/>
          </w:pPr>
        </w:pPrChange>
      </w:pPr>
      <w:r w:rsidRPr="000637E7">
        <w:rPr>
          <w:rFonts w:ascii="Times New Roman" w:hAnsi="Times New Roman" w:cs="Times New Roman"/>
          <w:sz w:val="24"/>
          <w:szCs w:val="24"/>
          <w:rPrChange w:id="405" w:author="Dell" w:date="2023-10-01T18:33:00Z">
            <w:rPr>
              <w:rFonts w:ascii="Times New Roman" w:hAnsi="Times New Roman" w:cs="Times New Roman"/>
              <w:sz w:val="24"/>
              <w:szCs w:val="24"/>
            </w:rPr>
          </w:rPrChange>
        </w:rPr>
        <w:t>This theoretical review highlights the multifaceted nature of leadership in managing change during a crisis as complex as the COVID-19 pandemic. These theories provide a solid foundation for understanding the role of leadership in addressing the challenges posed by the pandemic. As we delve deeper into the research, we will explore how these theoretical concepts translate into practical applications and empirical evidence, ultimately contributing to more effective crisis leadership.</w:t>
      </w:r>
    </w:p>
    <w:p w:rsidR="00F726C9" w:rsidRPr="000637E7" w:rsidRDefault="00F726C9" w:rsidP="000637E7">
      <w:pPr>
        <w:spacing w:after="120" w:line="360" w:lineRule="auto"/>
        <w:jc w:val="both"/>
        <w:rPr>
          <w:rFonts w:ascii="Times New Roman" w:hAnsi="Times New Roman" w:cs="Times New Roman"/>
          <w:sz w:val="24"/>
          <w:szCs w:val="24"/>
          <w:rPrChange w:id="406" w:author="Dell" w:date="2023-10-01T18:33:00Z">
            <w:rPr>
              <w:rFonts w:ascii="Times New Roman" w:hAnsi="Times New Roman" w:cs="Times New Roman"/>
              <w:sz w:val="24"/>
              <w:szCs w:val="24"/>
            </w:rPr>
          </w:rPrChange>
        </w:rPr>
        <w:pPrChange w:id="407" w:author="Dell" w:date="2023-10-01T18:33:00Z">
          <w:pPr>
            <w:spacing w:after="120"/>
            <w:jc w:val="both"/>
          </w:pPr>
        </w:pPrChange>
      </w:pPr>
    </w:p>
    <w:p w:rsidR="005213E9" w:rsidRPr="000637E7" w:rsidRDefault="005213E9" w:rsidP="000637E7">
      <w:pPr>
        <w:pStyle w:val="Heading1"/>
        <w:spacing w:line="360" w:lineRule="auto"/>
        <w:rPr>
          <w:rFonts w:cs="Times New Roman"/>
          <w:sz w:val="24"/>
          <w:szCs w:val="24"/>
          <w:rPrChange w:id="408" w:author="Dell" w:date="2023-10-01T18:33:00Z">
            <w:rPr/>
          </w:rPrChange>
        </w:rPr>
        <w:pPrChange w:id="409" w:author="Dell" w:date="2023-10-01T18:33:00Z">
          <w:pPr>
            <w:pStyle w:val="Heading1"/>
          </w:pPr>
        </w:pPrChange>
      </w:pPr>
      <w:bookmarkStart w:id="410" w:name="_Toc146943235"/>
      <w:r w:rsidRPr="000637E7">
        <w:rPr>
          <w:rFonts w:cs="Times New Roman"/>
          <w:sz w:val="24"/>
          <w:szCs w:val="24"/>
          <w:rPrChange w:id="411" w:author="Dell" w:date="2023-10-01T18:33:00Z">
            <w:rPr/>
          </w:rPrChange>
        </w:rPr>
        <w:t>Empirical Review</w:t>
      </w:r>
      <w:bookmarkEnd w:id="410"/>
      <w:ins w:id="412" w:author="Dell" w:date="2023-10-01T19:25:00Z">
        <w:r w:rsidR="00207F68">
          <w:rPr>
            <w:rFonts w:cs="Times New Roman"/>
            <w:sz w:val="24"/>
            <w:szCs w:val="24"/>
          </w:rPr>
          <w:t xml:space="preserve"> </w:t>
        </w:r>
      </w:ins>
    </w:p>
    <w:p w:rsidR="005213E9" w:rsidRDefault="005213E9" w:rsidP="000637E7">
      <w:pPr>
        <w:spacing w:after="120" w:line="360" w:lineRule="auto"/>
        <w:jc w:val="both"/>
        <w:rPr>
          <w:ins w:id="413" w:author="Dell" w:date="2023-10-01T19:26:00Z"/>
          <w:rFonts w:ascii="Times New Roman" w:hAnsi="Times New Roman" w:cs="Times New Roman"/>
          <w:sz w:val="24"/>
          <w:szCs w:val="24"/>
        </w:rPr>
        <w:pPrChange w:id="414" w:author="Dell" w:date="2023-10-01T18:33:00Z">
          <w:pPr>
            <w:spacing w:after="120"/>
            <w:jc w:val="both"/>
          </w:pPr>
        </w:pPrChange>
      </w:pPr>
      <w:r w:rsidRPr="000637E7">
        <w:rPr>
          <w:rFonts w:ascii="Times New Roman" w:hAnsi="Times New Roman" w:cs="Times New Roman"/>
          <w:sz w:val="24"/>
          <w:szCs w:val="24"/>
          <w:rPrChange w:id="415" w:author="Dell" w:date="2023-10-01T18:33:00Z">
            <w:rPr>
              <w:rFonts w:ascii="Times New Roman" w:hAnsi="Times New Roman" w:cs="Times New Roman"/>
              <w:sz w:val="24"/>
              <w:szCs w:val="24"/>
            </w:rPr>
          </w:rPrChange>
        </w:rPr>
        <w:t>The COVID-19 pandemic has been a catalyst for unprecedented change and disruption across organizations worldwide. Empirical research conducted during and after the pandemic sheds light on the practical implications of effective leadership in managing change and addressing employee well-being.</w:t>
      </w:r>
    </w:p>
    <w:p w:rsidR="00207F68" w:rsidRDefault="00207F68" w:rsidP="000637E7">
      <w:pPr>
        <w:spacing w:after="120" w:line="360" w:lineRule="auto"/>
        <w:jc w:val="both"/>
        <w:rPr>
          <w:ins w:id="416" w:author="Dell" w:date="2023-10-01T19:26:00Z"/>
          <w:rFonts w:ascii="Times New Roman" w:hAnsi="Times New Roman" w:cs="Times New Roman"/>
          <w:sz w:val="24"/>
          <w:szCs w:val="24"/>
        </w:rPr>
        <w:pPrChange w:id="417" w:author="Dell" w:date="2023-10-01T18:33:00Z">
          <w:pPr>
            <w:spacing w:after="120"/>
            <w:jc w:val="both"/>
          </w:pPr>
        </w:pPrChange>
      </w:pPr>
      <w:ins w:id="418" w:author="Dell" w:date="2023-10-01T19:26:00Z">
        <w:r>
          <w:rPr>
            <w:rFonts w:ascii="Times New Roman" w:hAnsi="Times New Roman" w:cs="Times New Roman"/>
            <w:sz w:val="24"/>
            <w:szCs w:val="24"/>
          </w:rPr>
          <w:t>Meta sheet???</w:t>
        </w:r>
      </w:ins>
    </w:p>
    <w:p w:rsidR="00207F68" w:rsidRPr="000637E7" w:rsidRDefault="00207F68" w:rsidP="000637E7">
      <w:pPr>
        <w:spacing w:after="120" w:line="360" w:lineRule="auto"/>
        <w:jc w:val="both"/>
        <w:rPr>
          <w:rFonts w:ascii="Times New Roman" w:hAnsi="Times New Roman" w:cs="Times New Roman"/>
          <w:sz w:val="24"/>
          <w:szCs w:val="24"/>
          <w:rPrChange w:id="419" w:author="Dell" w:date="2023-10-01T18:33:00Z">
            <w:rPr>
              <w:rFonts w:ascii="Times New Roman" w:hAnsi="Times New Roman" w:cs="Times New Roman"/>
              <w:sz w:val="24"/>
              <w:szCs w:val="24"/>
            </w:rPr>
          </w:rPrChange>
        </w:rPr>
        <w:pPrChange w:id="420" w:author="Dell" w:date="2023-10-01T18:33:00Z">
          <w:pPr>
            <w:spacing w:after="120"/>
            <w:jc w:val="both"/>
          </w:pPr>
        </w:pPrChange>
      </w:pPr>
      <w:ins w:id="421" w:author="Dell" w:date="2023-10-01T19:26:00Z">
        <w:r>
          <w:rPr>
            <w:rFonts w:ascii="Times New Roman" w:hAnsi="Times New Roman" w:cs="Times New Roman"/>
            <w:sz w:val="24"/>
            <w:szCs w:val="24"/>
          </w:rPr>
          <w:t>You need to have enough citation as this is review…</w:t>
        </w:r>
      </w:ins>
    </w:p>
    <w:p w:rsidR="005213E9" w:rsidRPr="000637E7" w:rsidDel="00207F68" w:rsidRDefault="005213E9" w:rsidP="000637E7">
      <w:pPr>
        <w:spacing w:after="120" w:line="360" w:lineRule="auto"/>
        <w:jc w:val="both"/>
        <w:rPr>
          <w:del w:id="422" w:author="Dell" w:date="2023-10-01T19:25:00Z"/>
          <w:rFonts w:ascii="Times New Roman" w:hAnsi="Times New Roman" w:cs="Times New Roman"/>
          <w:sz w:val="24"/>
          <w:szCs w:val="24"/>
          <w:rPrChange w:id="423" w:author="Dell" w:date="2023-10-01T18:33:00Z">
            <w:rPr>
              <w:del w:id="424" w:author="Dell" w:date="2023-10-01T19:25:00Z"/>
              <w:rFonts w:ascii="Times New Roman" w:hAnsi="Times New Roman" w:cs="Times New Roman"/>
              <w:sz w:val="24"/>
              <w:szCs w:val="24"/>
            </w:rPr>
          </w:rPrChange>
        </w:rPr>
        <w:pPrChange w:id="425" w:author="Dell" w:date="2023-10-01T18:33:00Z">
          <w:pPr>
            <w:spacing w:after="120"/>
            <w:jc w:val="both"/>
          </w:pPr>
        </w:pPrChange>
      </w:pPr>
    </w:p>
    <w:p w:rsidR="005213E9" w:rsidRPr="000637E7" w:rsidRDefault="005213E9" w:rsidP="000637E7">
      <w:pPr>
        <w:spacing w:after="120" w:line="360" w:lineRule="auto"/>
        <w:jc w:val="both"/>
        <w:rPr>
          <w:rFonts w:ascii="Times New Roman" w:hAnsi="Times New Roman" w:cs="Times New Roman"/>
          <w:sz w:val="24"/>
          <w:szCs w:val="24"/>
          <w:rPrChange w:id="426" w:author="Dell" w:date="2023-10-01T18:33:00Z">
            <w:rPr>
              <w:rFonts w:ascii="Times New Roman" w:hAnsi="Times New Roman" w:cs="Times New Roman"/>
              <w:sz w:val="24"/>
              <w:szCs w:val="24"/>
            </w:rPr>
          </w:rPrChange>
        </w:rPr>
        <w:pPrChange w:id="427" w:author="Dell" w:date="2023-10-01T18:33:00Z">
          <w:pPr>
            <w:spacing w:after="120"/>
            <w:jc w:val="both"/>
          </w:pPr>
        </w:pPrChange>
      </w:pPr>
      <w:r w:rsidRPr="000637E7">
        <w:rPr>
          <w:rFonts w:ascii="Times New Roman" w:hAnsi="Times New Roman" w:cs="Times New Roman"/>
          <w:b/>
          <w:bCs/>
          <w:sz w:val="24"/>
          <w:szCs w:val="24"/>
          <w:rPrChange w:id="428" w:author="Dell" w:date="2023-10-01T18:33:00Z">
            <w:rPr>
              <w:rFonts w:ascii="Times New Roman" w:hAnsi="Times New Roman" w:cs="Times New Roman"/>
              <w:b/>
              <w:bCs/>
              <w:sz w:val="24"/>
              <w:szCs w:val="24"/>
            </w:rPr>
          </w:rPrChange>
        </w:rPr>
        <w:t>1</w:t>
      </w:r>
      <w:r w:rsidRPr="000637E7">
        <w:rPr>
          <w:rFonts w:ascii="Times New Roman" w:hAnsi="Times New Roman" w:cs="Times New Roman"/>
          <w:sz w:val="24"/>
          <w:szCs w:val="24"/>
          <w:rPrChange w:id="429" w:author="Dell" w:date="2023-10-01T18:33:00Z">
            <w:rPr>
              <w:rFonts w:ascii="Times New Roman" w:hAnsi="Times New Roman" w:cs="Times New Roman"/>
              <w:sz w:val="24"/>
              <w:szCs w:val="24"/>
            </w:rPr>
          </w:rPrChange>
        </w:rPr>
        <w:t xml:space="preserve">. </w:t>
      </w:r>
      <w:r w:rsidRPr="000637E7">
        <w:rPr>
          <w:rFonts w:ascii="Times New Roman" w:hAnsi="Times New Roman" w:cs="Times New Roman"/>
          <w:b/>
          <w:bCs/>
          <w:sz w:val="24"/>
          <w:szCs w:val="24"/>
          <w:rPrChange w:id="430" w:author="Dell" w:date="2023-10-01T18:33:00Z">
            <w:rPr>
              <w:rFonts w:ascii="Times New Roman" w:hAnsi="Times New Roman" w:cs="Times New Roman"/>
              <w:b/>
              <w:bCs/>
              <w:sz w:val="24"/>
              <w:szCs w:val="24"/>
            </w:rPr>
          </w:rPrChange>
        </w:rPr>
        <w:t>Leadership Adaptation During the Pandemic</w:t>
      </w:r>
    </w:p>
    <w:p w:rsidR="005213E9" w:rsidRPr="000637E7" w:rsidRDefault="005213E9" w:rsidP="000637E7">
      <w:pPr>
        <w:spacing w:after="120" w:line="360" w:lineRule="auto"/>
        <w:jc w:val="both"/>
        <w:rPr>
          <w:rFonts w:ascii="Times New Roman" w:hAnsi="Times New Roman" w:cs="Times New Roman"/>
          <w:sz w:val="24"/>
          <w:szCs w:val="24"/>
          <w:rPrChange w:id="431" w:author="Dell" w:date="2023-10-01T18:33:00Z">
            <w:rPr>
              <w:rFonts w:ascii="Times New Roman" w:hAnsi="Times New Roman" w:cs="Times New Roman"/>
              <w:sz w:val="24"/>
              <w:szCs w:val="24"/>
            </w:rPr>
          </w:rPrChange>
        </w:rPr>
        <w:pPrChange w:id="432" w:author="Dell" w:date="2023-10-01T18:33:00Z">
          <w:pPr>
            <w:spacing w:after="120"/>
            <w:jc w:val="both"/>
          </w:pPr>
        </w:pPrChange>
      </w:pPr>
      <w:r w:rsidRPr="000637E7">
        <w:rPr>
          <w:rFonts w:ascii="Times New Roman" w:hAnsi="Times New Roman" w:cs="Times New Roman"/>
          <w:sz w:val="24"/>
          <w:szCs w:val="24"/>
          <w:rPrChange w:id="433" w:author="Dell" w:date="2023-10-01T18:33:00Z">
            <w:rPr>
              <w:rFonts w:ascii="Times New Roman" w:hAnsi="Times New Roman" w:cs="Times New Roman"/>
              <w:sz w:val="24"/>
              <w:szCs w:val="24"/>
            </w:rPr>
          </w:rPrChange>
        </w:rPr>
        <w:t xml:space="preserve">Numerous empirical studies have explored how leadership styles adapted in response to the pandemic. Research has shown that leaders who displayed flexibility, empathy, and strong </w:t>
      </w:r>
      <w:r w:rsidRPr="000637E7">
        <w:rPr>
          <w:rFonts w:ascii="Times New Roman" w:hAnsi="Times New Roman" w:cs="Times New Roman"/>
          <w:sz w:val="24"/>
          <w:szCs w:val="24"/>
          <w:rPrChange w:id="434" w:author="Dell" w:date="2023-10-01T18:33:00Z">
            <w:rPr>
              <w:rFonts w:ascii="Times New Roman" w:hAnsi="Times New Roman" w:cs="Times New Roman"/>
              <w:sz w:val="24"/>
              <w:szCs w:val="24"/>
            </w:rPr>
          </w:rPrChange>
        </w:rPr>
        <w:lastRenderedPageBreak/>
        <w:t>communication skills were more effective in guiding their teams through uncertainty. The transition to remote work and the implementation of new health and safety protocols demanded agile and adaptive leadership.</w:t>
      </w:r>
    </w:p>
    <w:p w:rsidR="005213E9" w:rsidRPr="000637E7" w:rsidRDefault="005213E9" w:rsidP="000637E7">
      <w:pPr>
        <w:spacing w:after="120" w:line="360" w:lineRule="auto"/>
        <w:jc w:val="both"/>
        <w:rPr>
          <w:rFonts w:ascii="Times New Roman" w:hAnsi="Times New Roman" w:cs="Times New Roman"/>
          <w:sz w:val="24"/>
          <w:szCs w:val="24"/>
          <w:rPrChange w:id="435" w:author="Dell" w:date="2023-10-01T18:33:00Z">
            <w:rPr>
              <w:rFonts w:ascii="Times New Roman" w:hAnsi="Times New Roman" w:cs="Times New Roman"/>
              <w:sz w:val="24"/>
              <w:szCs w:val="24"/>
            </w:rPr>
          </w:rPrChange>
        </w:rPr>
        <w:pPrChange w:id="436" w:author="Dell" w:date="2023-10-01T18:33:00Z">
          <w:pPr>
            <w:spacing w:after="120"/>
            <w:jc w:val="both"/>
          </w:pPr>
        </w:pPrChange>
      </w:pPr>
    </w:p>
    <w:p w:rsidR="005213E9" w:rsidRPr="000637E7" w:rsidRDefault="005213E9" w:rsidP="000637E7">
      <w:pPr>
        <w:spacing w:after="120" w:line="360" w:lineRule="auto"/>
        <w:jc w:val="both"/>
        <w:rPr>
          <w:rFonts w:ascii="Times New Roman" w:hAnsi="Times New Roman" w:cs="Times New Roman"/>
          <w:sz w:val="24"/>
          <w:szCs w:val="24"/>
          <w:rPrChange w:id="437" w:author="Dell" w:date="2023-10-01T18:33:00Z">
            <w:rPr>
              <w:rFonts w:ascii="Times New Roman" w:hAnsi="Times New Roman" w:cs="Times New Roman"/>
              <w:sz w:val="24"/>
              <w:szCs w:val="24"/>
            </w:rPr>
          </w:rPrChange>
        </w:rPr>
        <w:pPrChange w:id="438" w:author="Dell" w:date="2023-10-01T18:33:00Z">
          <w:pPr>
            <w:spacing w:after="120"/>
            <w:jc w:val="both"/>
          </w:pPr>
        </w:pPrChange>
      </w:pPr>
      <w:r w:rsidRPr="000637E7">
        <w:rPr>
          <w:rFonts w:ascii="Times New Roman" w:hAnsi="Times New Roman" w:cs="Times New Roman"/>
          <w:b/>
          <w:bCs/>
          <w:sz w:val="24"/>
          <w:szCs w:val="24"/>
          <w:rPrChange w:id="439" w:author="Dell" w:date="2023-10-01T18:33:00Z">
            <w:rPr>
              <w:rFonts w:ascii="Times New Roman" w:hAnsi="Times New Roman" w:cs="Times New Roman"/>
              <w:b/>
              <w:bCs/>
              <w:sz w:val="24"/>
              <w:szCs w:val="24"/>
            </w:rPr>
          </w:rPrChange>
        </w:rPr>
        <w:t>2. Employee Well-being and Engagement</w:t>
      </w:r>
    </w:p>
    <w:p w:rsidR="005213E9" w:rsidRPr="000637E7" w:rsidRDefault="005213E9" w:rsidP="000637E7">
      <w:pPr>
        <w:spacing w:after="120" w:line="360" w:lineRule="auto"/>
        <w:jc w:val="both"/>
        <w:rPr>
          <w:rFonts w:ascii="Times New Roman" w:hAnsi="Times New Roman" w:cs="Times New Roman"/>
          <w:sz w:val="24"/>
          <w:szCs w:val="24"/>
          <w:rPrChange w:id="440" w:author="Dell" w:date="2023-10-01T18:33:00Z">
            <w:rPr>
              <w:rFonts w:ascii="Times New Roman" w:hAnsi="Times New Roman" w:cs="Times New Roman"/>
              <w:sz w:val="24"/>
              <w:szCs w:val="24"/>
            </w:rPr>
          </w:rPrChange>
        </w:rPr>
        <w:pPrChange w:id="441" w:author="Dell" w:date="2023-10-01T18:33:00Z">
          <w:pPr>
            <w:spacing w:after="120"/>
            <w:jc w:val="both"/>
          </w:pPr>
        </w:pPrChange>
      </w:pPr>
      <w:r w:rsidRPr="000637E7">
        <w:rPr>
          <w:rFonts w:ascii="Times New Roman" w:hAnsi="Times New Roman" w:cs="Times New Roman"/>
          <w:sz w:val="24"/>
          <w:szCs w:val="24"/>
          <w:rPrChange w:id="442" w:author="Dell" w:date="2023-10-01T18:33:00Z">
            <w:rPr>
              <w:rFonts w:ascii="Times New Roman" w:hAnsi="Times New Roman" w:cs="Times New Roman"/>
              <w:sz w:val="24"/>
              <w:szCs w:val="24"/>
            </w:rPr>
          </w:rPrChange>
        </w:rPr>
        <w:t>Empirical research has consistently highlighted the critical role of leadership in supporting employee well-being during the pandemic. Organizations that prioritized mental health support, clear communication, and flexible work arrangements reported higher levels of employee engagement and well-being. Studies have demonstrated the direct link between leadership actions and employee satisfaction and resilience.</w:t>
      </w:r>
    </w:p>
    <w:p w:rsidR="005213E9" w:rsidRPr="000637E7" w:rsidDel="00207F68" w:rsidRDefault="005213E9" w:rsidP="000637E7">
      <w:pPr>
        <w:spacing w:after="120" w:line="360" w:lineRule="auto"/>
        <w:jc w:val="both"/>
        <w:rPr>
          <w:del w:id="443" w:author="Dell" w:date="2023-10-01T19:25:00Z"/>
          <w:rFonts w:ascii="Times New Roman" w:hAnsi="Times New Roman" w:cs="Times New Roman"/>
          <w:sz w:val="24"/>
          <w:szCs w:val="24"/>
          <w:rPrChange w:id="444" w:author="Dell" w:date="2023-10-01T18:33:00Z">
            <w:rPr>
              <w:del w:id="445" w:author="Dell" w:date="2023-10-01T19:25:00Z"/>
              <w:rFonts w:ascii="Times New Roman" w:hAnsi="Times New Roman" w:cs="Times New Roman"/>
              <w:sz w:val="24"/>
              <w:szCs w:val="24"/>
            </w:rPr>
          </w:rPrChange>
        </w:rPr>
        <w:pPrChange w:id="446" w:author="Dell" w:date="2023-10-01T18:33:00Z">
          <w:pPr>
            <w:spacing w:after="120"/>
            <w:jc w:val="both"/>
          </w:pPr>
        </w:pPrChange>
      </w:pPr>
    </w:p>
    <w:p w:rsidR="00C97BE2" w:rsidRPr="000637E7" w:rsidDel="00207F68" w:rsidRDefault="00C97BE2" w:rsidP="000637E7">
      <w:pPr>
        <w:spacing w:after="120" w:line="360" w:lineRule="auto"/>
        <w:jc w:val="both"/>
        <w:rPr>
          <w:del w:id="447" w:author="Dell" w:date="2023-10-01T19:25:00Z"/>
          <w:rFonts w:ascii="Times New Roman" w:hAnsi="Times New Roman" w:cs="Times New Roman"/>
          <w:sz w:val="24"/>
          <w:szCs w:val="24"/>
          <w:rPrChange w:id="448" w:author="Dell" w:date="2023-10-01T18:33:00Z">
            <w:rPr>
              <w:del w:id="449" w:author="Dell" w:date="2023-10-01T19:25:00Z"/>
              <w:rFonts w:ascii="Times New Roman" w:hAnsi="Times New Roman" w:cs="Times New Roman"/>
              <w:sz w:val="24"/>
              <w:szCs w:val="24"/>
            </w:rPr>
          </w:rPrChange>
        </w:rPr>
        <w:pPrChange w:id="450" w:author="Dell" w:date="2023-10-01T18:33:00Z">
          <w:pPr>
            <w:spacing w:after="120"/>
            <w:jc w:val="both"/>
          </w:pPr>
        </w:pPrChange>
      </w:pPr>
    </w:p>
    <w:p w:rsidR="00C97BE2" w:rsidRPr="000637E7" w:rsidDel="00207F68" w:rsidRDefault="00C97BE2" w:rsidP="000637E7">
      <w:pPr>
        <w:spacing w:after="120" w:line="360" w:lineRule="auto"/>
        <w:jc w:val="both"/>
        <w:rPr>
          <w:del w:id="451" w:author="Dell" w:date="2023-10-01T19:25:00Z"/>
          <w:rFonts w:ascii="Times New Roman" w:hAnsi="Times New Roman" w:cs="Times New Roman"/>
          <w:sz w:val="24"/>
          <w:szCs w:val="24"/>
          <w:rPrChange w:id="452" w:author="Dell" w:date="2023-10-01T18:33:00Z">
            <w:rPr>
              <w:del w:id="453" w:author="Dell" w:date="2023-10-01T19:25:00Z"/>
              <w:rFonts w:ascii="Times New Roman" w:hAnsi="Times New Roman" w:cs="Times New Roman"/>
              <w:sz w:val="24"/>
              <w:szCs w:val="24"/>
            </w:rPr>
          </w:rPrChange>
        </w:rPr>
        <w:pPrChange w:id="454" w:author="Dell" w:date="2023-10-01T18:33:00Z">
          <w:pPr>
            <w:spacing w:after="120"/>
            <w:jc w:val="both"/>
          </w:pPr>
        </w:pPrChange>
      </w:pPr>
    </w:p>
    <w:p w:rsidR="005213E9" w:rsidRPr="000637E7" w:rsidRDefault="005213E9" w:rsidP="000637E7">
      <w:pPr>
        <w:spacing w:after="120" w:line="360" w:lineRule="auto"/>
        <w:jc w:val="both"/>
        <w:rPr>
          <w:rFonts w:ascii="Times New Roman" w:hAnsi="Times New Roman" w:cs="Times New Roman"/>
          <w:b/>
          <w:bCs/>
          <w:sz w:val="24"/>
          <w:szCs w:val="24"/>
          <w:rPrChange w:id="455" w:author="Dell" w:date="2023-10-01T18:33:00Z">
            <w:rPr>
              <w:rFonts w:ascii="Times New Roman" w:hAnsi="Times New Roman" w:cs="Times New Roman"/>
              <w:b/>
              <w:bCs/>
              <w:sz w:val="24"/>
              <w:szCs w:val="24"/>
            </w:rPr>
          </w:rPrChange>
        </w:rPr>
        <w:pPrChange w:id="456" w:author="Dell" w:date="2023-10-01T18:33:00Z">
          <w:pPr>
            <w:spacing w:after="120"/>
            <w:jc w:val="both"/>
          </w:pPr>
        </w:pPrChange>
      </w:pPr>
      <w:r w:rsidRPr="000637E7">
        <w:rPr>
          <w:rFonts w:ascii="Times New Roman" w:hAnsi="Times New Roman" w:cs="Times New Roman"/>
          <w:b/>
          <w:bCs/>
          <w:sz w:val="24"/>
          <w:szCs w:val="24"/>
          <w:rPrChange w:id="457" w:author="Dell" w:date="2023-10-01T18:33:00Z">
            <w:rPr>
              <w:rFonts w:ascii="Times New Roman" w:hAnsi="Times New Roman" w:cs="Times New Roman"/>
              <w:b/>
              <w:bCs/>
              <w:sz w:val="24"/>
              <w:szCs w:val="24"/>
            </w:rPr>
          </w:rPrChange>
        </w:rPr>
        <w:t>3. Change Management Success</w:t>
      </w:r>
    </w:p>
    <w:p w:rsidR="005213E9" w:rsidRPr="000637E7" w:rsidRDefault="005213E9" w:rsidP="000637E7">
      <w:pPr>
        <w:spacing w:after="120" w:line="360" w:lineRule="auto"/>
        <w:jc w:val="both"/>
        <w:rPr>
          <w:rFonts w:ascii="Times New Roman" w:hAnsi="Times New Roman" w:cs="Times New Roman"/>
          <w:sz w:val="24"/>
          <w:szCs w:val="24"/>
          <w:rPrChange w:id="458" w:author="Dell" w:date="2023-10-01T18:33:00Z">
            <w:rPr>
              <w:rFonts w:ascii="Times New Roman" w:hAnsi="Times New Roman" w:cs="Times New Roman"/>
              <w:sz w:val="24"/>
              <w:szCs w:val="24"/>
            </w:rPr>
          </w:rPrChange>
        </w:rPr>
        <w:pPrChange w:id="459" w:author="Dell" w:date="2023-10-01T18:33:00Z">
          <w:pPr>
            <w:spacing w:after="120"/>
            <w:jc w:val="both"/>
          </w:pPr>
        </w:pPrChange>
      </w:pPr>
      <w:r w:rsidRPr="000637E7">
        <w:rPr>
          <w:rFonts w:ascii="Times New Roman" w:hAnsi="Times New Roman" w:cs="Times New Roman"/>
          <w:sz w:val="24"/>
          <w:szCs w:val="24"/>
          <w:rPrChange w:id="460" w:author="Dell" w:date="2023-10-01T18:33:00Z">
            <w:rPr>
              <w:rFonts w:ascii="Times New Roman" w:hAnsi="Times New Roman" w:cs="Times New Roman"/>
              <w:sz w:val="24"/>
              <w:szCs w:val="24"/>
            </w:rPr>
          </w:rPrChange>
        </w:rPr>
        <w:t>Empirical evidence has shown that organizations with effective leadership were better equipped to manage change successfully during the pandemic. Research findings emphasize the importance of leadership in guiding teams through transitions such as remote work adoption, crisis response protocols, and business model adjustments. The ability of leaders to inspire and motivate employees played a pivotal role in change management outcomes.</w:t>
      </w:r>
    </w:p>
    <w:p w:rsidR="005213E9" w:rsidRPr="000637E7" w:rsidRDefault="005213E9" w:rsidP="000637E7">
      <w:pPr>
        <w:spacing w:after="120" w:line="360" w:lineRule="auto"/>
        <w:jc w:val="both"/>
        <w:rPr>
          <w:rFonts w:ascii="Times New Roman" w:hAnsi="Times New Roman" w:cs="Times New Roman"/>
          <w:sz w:val="24"/>
          <w:szCs w:val="24"/>
          <w:rPrChange w:id="461" w:author="Dell" w:date="2023-10-01T18:33:00Z">
            <w:rPr>
              <w:rFonts w:ascii="Times New Roman" w:hAnsi="Times New Roman" w:cs="Times New Roman"/>
              <w:sz w:val="24"/>
              <w:szCs w:val="24"/>
            </w:rPr>
          </w:rPrChange>
        </w:rPr>
        <w:pPrChange w:id="462" w:author="Dell" w:date="2023-10-01T18:33:00Z">
          <w:pPr>
            <w:spacing w:after="120"/>
            <w:jc w:val="both"/>
          </w:pPr>
        </w:pPrChange>
      </w:pPr>
    </w:p>
    <w:p w:rsidR="005213E9" w:rsidRPr="000637E7" w:rsidRDefault="005213E9" w:rsidP="000637E7">
      <w:pPr>
        <w:spacing w:after="120" w:line="360" w:lineRule="auto"/>
        <w:jc w:val="both"/>
        <w:rPr>
          <w:rFonts w:ascii="Times New Roman" w:hAnsi="Times New Roman" w:cs="Times New Roman"/>
          <w:b/>
          <w:bCs/>
          <w:sz w:val="24"/>
          <w:szCs w:val="24"/>
          <w:rPrChange w:id="463" w:author="Dell" w:date="2023-10-01T18:33:00Z">
            <w:rPr>
              <w:rFonts w:ascii="Times New Roman" w:hAnsi="Times New Roman" w:cs="Times New Roman"/>
              <w:b/>
              <w:bCs/>
              <w:sz w:val="24"/>
              <w:szCs w:val="24"/>
            </w:rPr>
          </w:rPrChange>
        </w:rPr>
        <w:pPrChange w:id="464" w:author="Dell" w:date="2023-10-01T18:33:00Z">
          <w:pPr>
            <w:spacing w:after="120"/>
            <w:jc w:val="both"/>
          </w:pPr>
        </w:pPrChange>
      </w:pPr>
      <w:r w:rsidRPr="000637E7">
        <w:rPr>
          <w:rFonts w:ascii="Times New Roman" w:hAnsi="Times New Roman" w:cs="Times New Roman"/>
          <w:b/>
          <w:bCs/>
          <w:sz w:val="24"/>
          <w:szCs w:val="24"/>
          <w:rPrChange w:id="465" w:author="Dell" w:date="2023-10-01T18:33:00Z">
            <w:rPr>
              <w:rFonts w:ascii="Times New Roman" w:hAnsi="Times New Roman" w:cs="Times New Roman"/>
              <w:b/>
              <w:bCs/>
              <w:sz w:val="24"/>
              <w:szCs w:val="24"/>
            </w:rPr>
          </w:rPrChange>
        </w:rPr>
        <w:t>4. Ethical Leadership and Trust</w:t>
      </w:r>
    </w:p>
    <w:p w:rsidR="005213E9" w:rsidRPr="000637E7" w:rsidRDefault="005213E9" w:rsidP="000637E7">
      <w:pPr>
        <w:spacing w:after="120" w:line="360" w:lineRule="auto"/>
        <w:jc w:val="both"/>
        <w:rPr>
          <w:rFonts w:ascii="Times New Roman" w:hAnsi="Times New Roman" w:cs="Times New Roman"/>
          <w:sz w:val="24"/>
          <w:szCs w:val="24"/>
          <w:rPrChange w:id="466" w:author="Dell" w:date="2023-10-01T18:33:00Z">
            <w:rPr>
              <w:rFonts w:ascii="Times New Roman" w:hAnsi="Times New Roman" w:cs="Times New Roman"/>
              <w:sz w:val="24"/>
              <w:szCs w:val="24"/>
            </w:rPr>
          </w:rPrChange>
        </w:rPr>
        <w:pPrChange w:id="467" w:author="Dell" w:date="2023-10-01T18:33:00Z">
          <w:pPr>
            <w:spacing w:after="120"/>
            <w:jc w:val="both"/>
          </w:pPr>
        </w:pPrChange>
      </w:pPr>
      <w:r w:rsidRPr="000637E7">
        <w:rPr>
          <w:rFonts w:ascii="Times New Roman" w:hAnsi="Times New Roman" w:cs="Times New Roman"/>
          <w:sz w:val="24"/>
          <w:szCs w:val="24"/>
          <w:rPrChange w:id="468" w:author="Dell" w:date="2023-10-01T18:33:00Z">
            <w:rPr>
              <w:rFonts w:ascii="Times New Roman" w:hAnsi="Times New Roman" w:cs="Times New Roman"/>
              <w:sz w:val="24"/>
              <w:szCs w:val="24"/>
            </w:rPr>
          </w:rPrChange>
        </w:rPr>
        <w:t>Empirical studies have explored the relationship between ethical leadership and organizational trust during the pandemic. Findings indicate that leaders who demonstrated ethical behavior and transparency were more likely to maintain trust among employees and stakeholders. Ethical leadership was linked to increased organizational resilience and the ability to navigate challenges with integrity.</w:t>
      </w:r>
    </w:p>
    <w:p w:rsidR="005213E9" w:rsidRPr="000637E7" w:rsidRDefault="005213E9" w:rsidP="000637E7">
      <w:pPr>
        <w:spacing w:after="120" w:line="360" w:lineRule="auto"/>
        <w:jc w:val="both"/>
        <w:rPr>
          <w:rFonts w:ascii="Times New Roman" w:hAnsi="Times New Roman" w:cs="Times New Roman"/>
          <w:sz w:val="24"/>
          <w:szCs w:val="24"/>
          <w:rPrChange w:id="469" w:author="Dell" w:date="2023-10-01T18:33:00Z">
            <w:rPr>
              <w:rFonts w:ascii="Times New Roman" w:hAnsi="Times New Roman" w:cs="Times New Roman"/>
              <w:sz w:val="24"/>
              <w:szCs w:val="24"/>
            </w:rPr>
          </w:rPrChange>
        </w:rPr>
        <w:pPrChange w:id="470" w:author="Dell" w:date="2023-10-01T18:33:00Z">
          <w:pPr>
            <w:spacing w:after="120"/>
            <w:jc w:val="both"/>
          </w:pPr>
        </w:pPrChange>
      </w:pPr>
    </w:p>
    <w:p w:rsidR="005213E9" w:rsidRPr="000637E7" w:rsidRDefault="005213E9" w:rsidP="000637E7">
      <w:pPr>
        <w:spacing w:after="120" w:line="360" w:lineRule="auto"/>
        <w:jc w:val="both"/>
        <w:rPr>
          <w:rFonts w:ascii="Times New Roman" w:hAnsi="Times New Roman" w:cs="Times New Roman"/>
          <w:b/>
          <w:bCs/>
          <w:sz w:val="24"/>
          <w:szCs w:val="24"/>
          <w:rPrChange w:id="471" w:author="Dell" w:date="2023-10-01T18:33:00Z">
            <w:rPr>
              <w:rFonts w:ascii="Times New Roman" w:hAnsi="Times New Roman" w:cs="Times New Roman"/>
              <w:b/>
              <w:bCs/>
              <w:sz w:val="24"/>
              <w:szCs w:val="24"/>
            </w:rPr>
          </w:rPrChange>
        </w:rPr>
        <w:pPrChange w:id="472" w:author="Dell" w:date="2023-10-01T18:33:00Z">
          <w:pPr>
            <w:spacing w:after="120"/>
            <w:jc w:val="both"/>
          </w:pPr>
        </w:pPrChange>
      </w:pPr>
      <w:r w:rsidRPr="000637E7">
        <w:rPr>
          <w:rFonts w:ascii="Times New Roman" w:hAnsi="Times New Roman" w:cs="Times New Roman"/>
          <w:b/>
          <w:bCs/>
          <w:sz w:val="24"/>
          <w:szCs w:val="24"/>
          <w:rPrChange w:id="473" w:author="Dell" w:date="2023-10-01T18:33:00Z">
            <w:rPr>
              <w:rFonts w:ascii="Times New Roman" w:hAnsi="Times New Roman" w:cs="Times New Roman"/>
              <w:b/>
              <w:bCs/>
              <w:sz w:val="24"/>
              <w:szCs w:val="24"/>
            </w:rPr>
          </w:rPrChange>
        </w:rPr>
        <w:t>5. Organizational Resilience</w:t>
      </w:r>
    </w:p>
    <w:p w:rsidR="005213E9" w:rsidRPr="000637E7" w:rsidRDefault="005213E9" w:rsidP="000637E7">
      <w:pPr>
        <w:spacing w:after="120" w:line="360" w:lineRule="auto"/>
        <w:jc w:val="both"/>
        <w:rPr>
          <w:rFonts w:ascii="Times New Roman" w:hAnsi="Times New Roman" w:cs="Times New Roman"/>
          <w:sz w:val="24"/>
          <w:szCs w:val="24"/>
          <w:rPrChange w:id="474" w:author="Dell" w:date="2023-10-01T18:33:00Z">
            <w:rPr>
              <w:rFonts w:ascii="Times New Roman" w:hAnsi="Times New Roman" w:cs="Times New Roman"/>
              <w:sz w:val="24"/>
              <w:szCs w:val="24"/>
            </w:rPr>
          </w:rPrChange>
        </w:rPr>
        <w:pPrChange w:id="475" w:author="Dell" w:date="2023-10-01T18:33:00Z">
          <w:pPr>
            <w:spacing w:after="120"/>
            <w:jc w:val="both"/>
          </w:pPr>
        </w:pPrChange>
      </w:pPr>
      <w:r w:rsidRPr="000637E7">
        <w:rPr>
          <w:rFonts w:ascii="Times New Roman" w:hAnsi="Times New Roman" w:cs="Times New Roman"/>
          <w:sz w:val="24"/>
          <w:szCs w:val="24"/>
          <w:rPrChange w:id="476" w:author="Dell" w:date="2023-10-01T18:33:00Z">
            <w:rPr>
              <w:rFonts w:ascii="Times New Roman" w:hAnsi="Times New Roman" w:cs="Times New Roman"/>
              <w:sz w:val="24"/>
              <w:szCs w:val="24"/>
            </w:rPr>
          </w:rPrChange>
        </w:rPr>
        <w:t xml:space="preserve">Research has examined how leadership impacts organizational resilience during crises like the COVID-19 pandemic. Studies have shown that organizations with strong, adaptive leadership </w:t>
      </w:r>
      <w:r w:rsidRPr="000637E7">
        <w:rPr>
          <w:rFonts w:ascii="Times New Roman" w:hAnsi="Times New Roman" w:cs="Times New Roman"/>
          <w:sz w:val="24"/>
          <w:szCs w:val="24"/>
          <w:rPrChange w:id="477" w:author="Dell" w:date="2023-10-01T18:33:00Z">
            <w:rPr>
              <w:rFonts w:ascii="Times New Roman" w:hAnsi="Times New Roman" w:cs="Times New Roman"/>
              <w:sz w:val="24"/>
              <w:szCs w:val="24"/>
            </w:rPr>
          </w:rPrChange>
        </w:rPr>
        <w:lastRenderedPageBreak/>
        <w:t>weathered the storm more effectively. They were better prepared to respond to sudden changes, adjust strategies, and foster a culture of resilience among employees.</w:t>
      </w:r>
    </w:p>
    <w:p w:rsidR="005213E9" w:rsidRPr="000637E7" w:rsidRDefault="005213E9" w:rsidP="000637E7">
      <w:pPr>
        <w:spacing w:after="120" w:line="360" w:lineRule="auto"/>
        <w:jc w:val="both"/>
        <w:rPr>
          <w:rFonts w:ascii="Times New Roman" w:hAnsi="Times New Roman" w:cs="Times New Roman"/>
          <w:sz w:val="24"/>
          <w:szCs w:val="24"/>
          <w:rPrChange w:id="478" w:author="Dell" w:date="2023-10-01T18:33:00Z">
            <w:rPr>
              <w:rFonts w:ascii="Times New Roman" w:hAnsi="Times New Roman" w:cs="Times New Roman"/>
              <w:sz w:val="24"/>
              <w:szCs w:val="24"/>
            </w:rPr>
          </w:rPrChange>
        </w:rPr>
        <w:pPrChange w:id="479" w:author="Dell" w:date="2023-10-01T18:33:00Z">
          <w:pPr>
            <w:spacing w:after="120"/>
            <w:jc w:val="both"/>
          </w:pPr>
        </w:pPrChange>
      </w:pPr>
    </w:p>
    <w:p w:rsidR="006E54FA" w:rsidRPr="000637E7" w:rsidRDefault="005213E9" w:rsidP="000637E7">
      <w:pPr>
        <w:spacing w:after="120" w:line="360" w:lineRule="auto"/>
        <w:jc w:val="both"/>
        <w:rPr>
          <w:rFonts w:ascii="Times New Roman" w:hAnsi="Times New Roman" w:cs="Times New Roman"/>
          <w:sz w:val="24"/>
          <w:szCs w:val="24"/>
          <w:rPrChange w:id="480" w:author="Dell" w:date="2023-10-01T18:33:00Z">
            <w:rPr>
              <w:rFonts w:ascii="Times New Roman" w:hAnsi="Times New Roman" w:cs="Times New Roman"/>
              <w:sz w:val="24"/>
              <w:szCs w:val="24"/>
            </w:rPr>
          </w:rPrChange>
        </w:rPr>
        <w:pPrChange w:id="481" w:author="Dell" w:date="2023-10-01T18:33:00Z">
          <w:pPr>
            <w:spacing w:after="120"/>
            <w:jc w:val="both"/>
          </w:pPr>
        </w:pPrChange>
      </w:pPr>
      <w:r w:rsidRPr="000637E7">
        <w:rPr>
          <w:rFonts w:ascii="Times New Roman" w:hAnsi="Times New Roman" w:cs="Times New Roman"/>
          <w:sz w:val="24"/>
          <w:szCs w:val="24"/>
          <w:rPrChange w:id="482" w:author="Dell" w:date="2023-10-01T18:33:00Z">
            <w:rPr>
              <w:rFonts w:ascii="Times New Roman" w:hAnsi="Times New Roman" w:cs="Times New Roman"/>
              <w:sz w:val="24"/>
              <w:szCs w:val="24"/>
            </w:rPr>
          </w:rPrChange>
        </w:rPr>
        <w:t>Empirical research conducted during the COVID-19 pandemic has provided valuable insights into the practical implications of effective leadership. These studies validate the theoretical underpinnings discussed earlier and emphasize the critical role that leadership plays in managing change, safeguarding employee well-being, and enhancing organizational resilience during times of crisis. As we proceed with this seminar paper, we will draw from this empirical evidence to provide a comprehensive understanding of the practical applications of leadership in response to COVID-19 within organizations.</w:t>
      </w:r>
    </w:p>
    <w:p w:rsidR="001B21FA" w:rsidRPr="000637E7" w:rsidRDefault="001B21FA" w:rsidP="000637E7">
      <w:pPr>
        <w:spacing w:after="120" w:line="360" w:lineRule="auto"/>
        <w:jc w:val="both"/>
        <w:rPr>
          <w:rFonts w:ascii="Times New Roman" w:hAnsi="Times New Roman" w:cs="Times New Roman"/>
          <w:sz w:val="24"/>
          <w:szCs w:val="24"/>
          <w:rPrChange w:id="483" w:author="Dell" w:date="2023-10-01T18:33:00Z">
            <w:rPr>
              <w:rFonts w:ascii="Times New Roman" w:hAnsi="Times New Roman" w:cs="Times New Roman"/>
              <w:sz w:val="24"/>
              <w:szCs w:val="24"/>
            </w:rPr>
          </w:rPrChange>
        </w:rPr>
        <w:pPrChange w:id="484" w:author="Dell" w:date="2023-10-01T18:33:00Z">
          <w:pPr>
            <w:spacing w:after="120"/>
            <w:jc w:val="both"/>
          </w:pPr>
        </w:pPrChange>
      </w:pPr>
    </w:p>
    <w:p w:rsidR="001B21FA" w:rsidRPr="000637E7" w:rsidRDefault="001B21FA" w:rsidP="000637E7">
      <w:pPr>
        <w:spacing w:after="120" w:line="360" w:lineRule="auto"/>
        <w:jc w:val="both"/>
        <w:rPr>
          <w:rFonts w:ascii="Times New Roman" w:hAnsi="Times New Roman" w:cs="Times New Roman"/>
          <w:sz w:val="24"/>
          <w:szCs w:val="24"/>
          <w:rPrChange w:id="485" w:author="Dell" w:date="2023-10-01T18:33:00Z">
            <w:rPr>
              <w:rFonts w:ascii="Times New Roman" w:hAnsi="Times New Roman" w:cs="Times New Roman"/>
              <w:sz w:val="24"/>
              <w:szCs w:val="24"/>
            </w:rPr>
          </w:rPrChange>
        </w:rPr>
        <w:pPrChange w:id="486" w:author="Dell" w:date="2023-10-01T18:33:00Z">
          <w:pPr>
            <w:spacing w:after="120"/>
            <w:jc w:val="both"/>
          </w:pPr>
        </w:pPrChange>
      </w:pPr>
    </w:p>
    <w:p w:rsidR="00A96679" w:rsidRPr="000637E7" w:rsidRDefault="00A96679" w:rsidP="000637E7">
      <w:pPr>
        <w:spacing w:after="120" w:line="360" w:lineRule="auto"/>
        <w:jc w:val="both"/>
        <w:rPr>
          <w:rFonts w:ascii="Times New Roman" w:hAnsi="Times New Roman" w:cs="Times New Roman"/>
          <w:sz w:val="24"/>
          <w:szCs w:val="24"/>
          <w:rPrChange w:id="487" w:author="Dell" w:date="2023-10-01T18:33:00Z">
            <w:rPr>
              <w:rFonts w:ascii="Times New Roman" w:hAnsi="Times New Roman" w:cs="Times New Roman"/>
              <w:sz w:val="24"/>
              <w:szCs w:val="24"/>
            </w:rPr>
          </w:rPrChange>
        </w:rPr>
        <w:pPrChange w:id="488" w:author="Dell" w:date="2023-10-01T18:33:00Z">
          <w:pPr>
            <w:spacing w:after="120"/>
            <w:jc w:val="both"/>
          </w:pPr>
        </w:pPrChange>
      </w:pPr>
    </w:p>
    <w:p w:rsidR="00A96679" w:rsidRPr="000637E7" w:rsidRDefault="00A96679" w:rsidP="000637E7">
      <w:pPr>
        <w:spacing w:after="120" w:line="360" w:lineRule="auto"/>
        <w:jc w:val="both"/>
        <w:rPr>
          <w:rFonts w:ascii="Times New Roman" w:hAnsi="Times New Roman" w:cs="Times New Roman"/>
          <w:sz w:val="24"/>
          <w:szCs w:val="24"/>
          <w:rPrChange w:id="489" w:author="Dell" w:date="2023-10-01T18:33:00Z">
            <w:rPr>
              <w:rFonts w:ascii="Times New Roman" w:hAnsi="Times New Roman" w:cs="Times New Roman"/>
              <w:sz w:val="24"/>
              <w:szCs w:val="24"/>
            </w:rPr>
          </w:rPrChange>
        </w:rPr>
        <w:pPrChange w:id="490" w:author="Dell" w:date="2023-10-01T18:33:00Z">
          <w:pPr>
            <w:spacing w:after="120"/>
            <w:jc w:val="both"/>
          </w:pPr>
        </w:pPrChange>
      </w:pPr>
    </w:p>
    <w:p w:rsidR="00FB2F34" w:rsidRPr="000637E7" w:rsidRDefault="00FB2F34" w:rsidP="000637E7">
      <w:pPr>
        <w:pStyle w:val="Heading1"/>
        <w:spacing w:line="360" w:lineRule="auto"/>
        <w:rPr>
          <w:rFonts w:cs="Times New Roman"/>
          <w:sz w:val="24"/>
          <w:szCs w:val="24"/>
          <w:rPrChange w:id="491" w:author="Dell" w:date="2023-10-01T18:33:00Z">
            <w:rPr/>
          </w:rPrChange>
        </w:rPr>
        <w:pPrChange w:id="492" w:author="Dell" w:date="2023-10-01T18:33:00Z">
          <w:pPr>
            <w:pStyle w:val="Heading1"/>
          </w:pPr>
        </w:pPrChange>
      </w:pPr>
      <w:bookmarkStart w:id="493" w:name="_Toc146943236"/>
      <w:r w:rsidRPr="000637E7">
        <w:rPr>
          <w:rFonts w:cs="Times New Roman"/>
          <w:sz w:val="24"/>
          <w:szCs w:val="24"/>
          <w:rPrChange w:id="494" w:author="Dell" w:date="2023-10-01T18:33:00Z">
            <w:rPr/>
          </w:rPrChange>
        </w:rPr>
        <w:t>Research Gap and Framework</w:t>
      </w:r>
      <w:bookmarkEnd w:id="493"/>
    </w:p>
    <w:p w:rsidR="001B21FA" w:rsidRPr="000637E7" w:rsidRDefault="001B21FA" w:rsidP="000637E7">
      <w:pPr>
        <w:spacing w:after="120" w:line="360" w:lineRule="auto"/>
        <w:jc w:val="both"/>
        <w:rPr>
          <w:rFonts w:ascii="Times New Roman" w:hAnsi="Times New Roman" w:cs="Times New Roman"/>
          <w:sz w:val="24"/>
          <w:szCs w:val="24"/>
          <w:rPrChange w:id="495" w:author="Dell" w:date="2023-10-01T18:33:00Z">
            <w:rPr>
              <w:rFonts w:ascii="Times New Roman" w:hAnsi="Times New Roman" w:cs="Times New Roman"/>
              <w:sz w:val="24"/>
              <w:szCs w:val="24"/>
            </w:rPr>
          </w:rPrChange>
        </w:rPr>
        <w:pPrChange w:id="496" w:author="Dell" w:date="2023-10-01T18:33:00Z">
          <w:pPr>
            <w:spacing w:after="120"/>
            <w:jc w:val="both"/>
          </w:pPr>
        </w:pPrChange>
      </w:pPr>
    </w:p>
    <w:p w:rsidR="00FB2F34" w:rsidRPr="000637E7" w:rsidRDefault="00FB2F34" w:rsidP="000637E7">
      <w:pPr>
        <w:shd w:val="clear" w:color="auto" w:fill="FFFFFF"/>
        <w:spacing w:after="0" w:line="360" w:lineRule="auto"/>
        <w:rPr>
          <w:rFonts w:ascii="Times New Roman" w:eastAsia="Times New Roman" w:hAnsi="Times New Roman" w:cs="Times New Roman"/>
          <w:b/>
          <w:bCs/>
          <w:sz w:val="24"/>
          <w:szCs w:val="24"/>
          <w:lang w:bidi="ne-NP"/>
          <w:rPrChange w:id="497" w:author="Dell" w:date="2023-10-01T18:33:00Z">
            <w:rPr>
              <w:rFonts w:ascii="Times New Roman" w:eastAsia="Times New Roman" w:hAnsi="Times New Roman" w:cs="Times New Roman"/>
              <w:b/>
              <w:bCs/>
              <w:sz w:val="24"/>
              <w:szCs w:val="24"/>
              <w:lang w:bidi="ne-NP"/>
            </w:rPr>
          </w:rPrChange>
        </w:rPr>
        <w:pPrChange w:id="498" w:author="Dell" w:date="2023-10-01T18:33:00Z">
          <w:pPr>
            <w:shd w:val="clear" w:color="auto" w:fill="FFFFFF"/>
            <w:spacing w:after="0" w:line="240" w:lineRule="auto"/>
          </w:pPr>
        </w:pPrChange>
      </w:pPr>
      <w:r w:rsidRPr="000637E7">
        <w:rPr>
          <w:rFonts w:ascii="Times New Roman" w:eastAsia="Times New Roman" w:hAnsi="Times New Roman" w:cs="Times New Roman"/>
          <w:b/>
          <w:bCs/>
          <w:sz w:val="24"/>
          <w:szCs w:val="24"/>
          <w:lang w:bidi="ne-NP"/>
          <w:rPrChange w:id="499" w:author="Dell" w:date="2023-10-01T18:33:00Z">
            <w:rPr>
              <w:rFonts w:ascii="Times New Roman" w:eastAsia="Times New Roman" w:hAnsi="Times New Roman" w:cs="Times New Roman"/>
              <w:b/>
              <w:bCs/>
              <w:sz w:val="24"/>
              <w:szCs w:val="24"/>
              <w:lang w:bidi="ne-NP"/>
            </w:rPr>
          </w:rPrChange>
        </w:rPr>
        <w:t>Research Gap</w:t>
      </w:r>
    </w:p>
    <w:p w:rsidR="00FB2F34" w:rsidRPr="000637E7" w:rsidRDefault="00FB2F34" w:rsidP="000637E7">
      <w:pPr>
        <w:shd w:val="clear" w:color="auto" w:fill="FFFFFF"/>
        <w:spacing w:after="0" w:line="360" w:lineRule="auto"/>
        <w:rPr>
          <w:rFonts w:ascii="Times New Roman" w:eastAsia="Times New Roman" w:hAnsi="Times New Roman" w:cs="Times New Roman"/>
          <w:sz w:val="24"/>
          <w:szCs w:val="24"/>
          <w:lang w:bidi="ne-NP"/>
          <w:rPrChange w:id="500" w:author="Dell" w:date="2023-10-01T18:33:00Z">
            <w:rPr>
              <w:rFonts w:ascii="Times New Roman" w:eastAsia="Times New Roman" w:hAnsi="Times New Roman" w:cs="Times New Roman"/>
              <w:sz w:val="24"/>
              <w:szCs w:val="24"/>
              <w:lang w:bidi="ne-NP"/>
            </w:rPr>
          </w:rPrChange>
        </w:rPr>
        <w:pPrChange w:id="501" w:author="Dell" w:date="2023-10-01T18:33:00Z">
          <w:pPr>
            <w:shd w:val="clear" w:color="auto" w:fill="FFFFFF"/>
            <w:spacing w:after="0" w:line="240" w:lineRule="auto"/>
          </w:pPr>
        </w:pPrChange>
      </w:pPr>
    </w:p>
    <w:p w:rsidR="00FB2F34" w:rsidRPr="000637E7" w:rsidRDefault="00FB2F34" w:rsidP="000637E7">
      <w:pPr>
        <w:shd w:val="clear" w:color="auto" w:fill="FFFFFF"/>
        <w:spacing w:after="0" w:line="360" w:lineRule="auto"/>
        <w:jc w:val="both"/>
        <w:rPr>
          <w:rFonts w:ascii="Times New Roman" w:eastAsia="Times New Roman" w:hAnsi="Times New Roman" w:cs="Times New Roman"/>
          <w:sz w:val="24"/>
          <w:szCs w:val="24"/>
          <w:lang w:bidi="ne-NP"/>
          <w:rPrChange w:id="502" w:author="Dell" w:date="2023-10-01T18:33:00Z">
            <w:rPr>
              <w:rFonts w:ascii="Times New Roman" w:eastAsia="Times New Roman" w:hAnsi="Times New Roman" w:cs="Times New Roman"/>
              <w:sz w:val="24"/>
              <w:szCs w:val="24"/>
              <w:lang w:bidi="ne-NP"/>
            </w:rPr>
          </w:rPrChange>
        </w:rPr>
        <w:pPrChange w:id="503" w:author="Dell" w:date="2023-10-01T18:33:00Z">
          <w:pPr>
            <w:shd w:val="clear" w:color="auto" w:fill="FFFFFF"/>
            <w:spacing w:after="0" w:line="240" w:lineRule="auto"/>
            <w:jc w:val="both"/>
          </w:pPr>
        </w:pPrChange>
      </w:pPr>
      <w:r w:rsidRPr="000637E7">
        <w:rPr>
          <w:rFonts w:ascii="Times New Roman" w:eastAsia="Times New Roman" w:hAnsi="Times New Roman" w:cs="Times New Roman"/>
          <w:sz w:val="24"/>
          <w:szCs w:val="24"/>
          <w:lang w:bidi="ne-NP"/>
          <w:rPrChange w:id="504" w:author="Dell" w:date="2023-10-01T18:33:00Z">
            <w:rPr>
              <w:rFonts w:ascii="Times New Roman" w:eastAsia="Times New Roman" w:hAnsi="Times New Roman" w:cs="Times New Roman"/>
              <w:sz w:val="24"/>
              <w:szCs w:val="24"/>
              <w:lang w:bidi="ne-NP"/>
            </w:rPr>
          </w:rPrChange>
        </w:rPr>
        <w:t>While there is substantial research on leadership during times of crisis and change management in organizational settings, a notable research gap exists in understanding the nuanced strategies and ethical considerations that effective leadership entails in the specific context of managing change during the COVID-19 pandemic. The existing literature often lacks a comprehensive examination of how leadership styles, practices, and ethical decision-making influence organizational resilience, employee well-being, and change management success during a crisis of this magnitude. Additionally, the intersection of these factors within the unique constraints of the pandemic remains underexplored.</w:t>
      </w:r>
    </w:p>
    <w:p w:rsidR="001B21FA" w:rsidRPr="000637E7" w:rsidRDefault="001B21FA" w:rsidP="000637E7">
      <w:pPr>
        <w:spacing w:after="120" w:line="360" w:lineRule="auto"/>
        <w:jc w:val="both"/>
        <w:rPr>
          <w:rFonts w:ascii="Times New Roman" w:hAnsi="Times New Roman" w:cs="Times New Roman"/>
          <w:sz w:val="24"/>
          <w:szCs w:val="24"/>
          <w:rPrChange w:id="505" w:author="Dell" w:date="2023-10-01T18:33:00Z">
            <w:rPr>
              <w:rFonts w:ascii="Times New Roman" w:hAnsi="Times New Roman" w:cs="Times New Roman"/>
              <w:sz w:val="24"/>
              <w:szCs w:val="24"/>
            </w:rPr>
          </w:rPrChange>
        </w:rPr>
        <w:pPrChange w:id="506" w:author="Dell" w:date="2023-10-01T18:33:00Z">
          <w:pPr>
            <w:spacing w:after="120"/>
            <w:jc w:val="both"/>
          </w:pPr>
        </w:pPrChange>
      </w:pPr>
    </w:p>
    <w:p w:rsidR="00FB2F34" w:rsidRPr="000637E7" w:rsidRDefault="00FB2F34" w:rsidP="000637E7">
      <w:pPr>
        <w:pStyle w:val="Default"/>
        <w:spacing w:line="360" w:lineRule="auto"/>
        <w:rPr>
          <w:b/>
          <w:bCs/>
          <w:rPrChange w:id="507" w:author="Dell" w:date="2023-10-01T18:33:00Z">
            <w:rPr>
              <w:b/>
              <w:bCs/>
              <w:sz w:val="23"/>
              <w:szCs w:val="23"/>
            </w:rPr>
          </w:rPrChange>
        </w:rPr>
        <w:pPrChange w:id="508" w:author="Dell" w:date="2023-10-01T18:33:00Z">
          <w:pPr>
            <w:pStyle w:val="Default"/>
          </w:pPr>
        </w:pPrChange>
      </w:pPr>
      <w:r w:rsidRPr="000637E7">
        <w:rPr>
          <w:b/>
          <w:bCs/>
          <w:rPrChange w:id="509" w:author="Dell" w:date="2023-10-01T18:33:00Z">
            <w:rPr>
              <w:b/>
              <w:bCs/>
              <w:sz w:val="23"/>
              <w:szCs w:val="23"/>
            </w:rPr>
          </w:rPrChange>
        </w:rPr>
        <w:t xml:space="preserve">Research Framework: </w:t>
      </w:r>
    </w:p>
    <w:p w:rsidR="00FB2F34" w:rsidRPr="000637E7" w:rsidRDefault="00FB2F34" w:rsidP="000637E7">
      <w:pPr>
        <w:pStyle w:val="Default"/>
        <w:spacing w:line="360" w:lineRule="auto"/>
        <w:rPr>
          <w:rPrChange w:id="510" w:author="Dell" w:date="2023-10-01T18:33:00Z">
            <w:rPr>
              <w:sz w:val="23"/>
              <w:szCs w:val="23"/>
            </w:rPr>
          </w:rPrChange>
        </w:rPr>
        <w:pPrChange w:id="511" w:author="Dell" w:date="2023-10-01T18:33:00Z">
          <w:pPr>
            <w:pStyle w:val="Default"/>
          </w:pPr>
        </w:pPrChange>
      </w:pPr>
    </w:p>
    <w:p w:rsidR="00FB2F34" w:rsidRPr="000637E7" w:rsidRDefault="00FB2F34" w:rsidP="000637E7">
      <w:pPr>
        <w:pStyle w:val="Default"/>
        <w:spacing w:line="360" w:lineRule="auto"/>
        <w:jc w:val="both"/>
        <w:rPr>
          <w:rPrChange w:id="512" w:author="Dell" w:date="2023-10-01T18:33:00Z">
            <w:rPr>
              <w:sz w:val="23"/>
              <w:szCs w:val="23"/>
            </w:rPr>
          </w:rPrChange>
        </w:rPr>
        <w:pPrChange w:id="513" w:author="Dell" w:date="2023-10-01T18:33:00Z">
          <w:pPr>
            <w:pStyle w:val="Default"/>
            <w:jc w:val="both"/>
          </w:pPr>
        </w:pPrChange>
      </w:pPr>
      <w:r w:rsidRPr="000637E7">
        <w:rPr>
          <w:rPrChange w:id="514" w:author="Dell" w:date="2023-10-01T18:33:00Z">
            <w:rPr>
              <w:sz w:val="23"/>
              <w:szCs w:val="23"/>
            </w:rPr>
          </w:rPrChange>
        </w:rPr>
        <w:t>The research framework, also known as the theoretical framework or conceptual framework, guides the study by identifying key variables like Employee well being ,transformational leadership ,employee engagement and organizational size.</w:t>
      </w:r>
    </w:p>
    <w:p w:rsidR="00FB2F34" w:rsidRPr="000637E7" w:rsidRDefault="00FB2F34" w:rsidP="000637E7">
      <w:pPr>
        <w:pStyle w:val="Default"/>
        <w:spacing w:line="360" w:lineRule="auto"/>
        <w:rPr>
          <w:rPrChange w:id="515" w:author="Dell" w:date="2023-10-01T18:33:00Z">
            <w:rPr>
              <w:sz w:val="23"/>
              <w:szCs w:val="23"/>
            </w:rPr>
          </w:rPrChange>
        </w:rPr>
        <w:pPrChange w:id="516" w:author="Dell" w:date="2023-10-01T18:33:00Z">
          <w:pPr>
            <w:pStyle w:val="Default"/>
          </w:pPr>
        </w:pPrChange>
      </w:pPr>
    </w:p>
    <w:p w:rsidR="001B21FA" w:rsidRPr="000637E7" w:rsidRDefault="00FB2F34" w:rsidP="000637E7">
      <w:pPr>
        <w:spacing w:after="120" w:line="360" w:lineRule="auto"/>
        <w:jc w:val="both"/>
        <w:rPr>
          <w:rFonts w:ascii="Times New Roman" w:hAnsi="Times New Roman" w:cs="Times New Roman"/>
          <w:sz w:val="24"/>
          <w:szCs w:val="24"/>
          <w:rPrChange w:id="517" w:author="Dell" w:date="2023-10-01T18:33:00Z">
            <w:rPr>
              <w:rFonts w:ascii="Times New Roman" w:hAnsi="Times New Roman" w:cs="Times New Roman"/>
              <w:sz w:val="24"/>
              <w:szCs w:val="24"/>
            </w:rPr>
          </w:rPrChange>
        </w:rPr>
        <w:pPrChange w:id="518" w:author="Dell" w:date="2023-10-01T18:33:00Z">
          <w:pPr>
            <w:spacing w:after="120"/>
            <w:jc w:val="both"/>
          </w:pPr>
        </w:pPrChange>
      </w:pPr>
      <w:r w:rsidRPr="000637E7">
        <w:rPr>
          <w:rFonts w:ascii="Times New Roman" w:hAnsi="Times New Roman" w:cs="Times New Roman"/>
          <w:sz w:val="24"/>
          <w:szCs w:val="24"/>
          <w:rPrChange w:id="519" w:author="Dell" w:date="2023-10-01T18:33:00Z">
            <w:rPr>
              <w:rFonts w:ascii="Times New Roman" w:hAnsi="Times New Roman" w:cs="Times New Roman"/>
              <w:sz w:val="24"/>
              <w:szCs w:val="24"/>
            </w:rPr>
          </w:rPrChange>
        </w:rPr>
        <w:t>The research framework serves as a roadmap for the study, guiding the formulation of research questions, hypotheses, data collection methods, and data analysis techniques. It ensures that the research is structured and contributes to the development of a coherent and logical argument in the report. (Field Survey, 2023)</w:t>
      </w:r>
    </w:p>
    <w:p w:rsidR="00FB2F34" w:rsidRPr="000637E7" w:rsidRDefault="00FB2F34" w:rsidP="000637E7">
      <w:pPr>
        <w:spacing w:after="120" w:line="360" w:lineRule="auto"/>
        <w:jc w:val="both"/>
        <w:rPr>
          <w:rFonts w:ascii="Times New Roman" w:hAnsi="Times New Roman" w:cs="Times New Roman"/>
          <w:sz w:val="24"/>
          <w:szCs w:val="24"/>
          <w:rPrChange w:id="520" w:author="Dell" w:date="2023-10-01T18:33:00Z">
            <w:rPr>
              <w:rFonts w:ascii="Times New Roman" w:hAnsi="Times New Roman" w:cs="Times New Roman"/>
              <w:sz w:val="24"/>
              <w:szCs w:val="24"/>
            </w:rPr>
          </w:rPrChange>
        </w:rPr>
        <w:pPrChange w:id="521" w:author="Dell" w:date="2023-10-01T18:33:00Z">
          <w:pPr>
            <w:spacing w:after="120"/>
            <w:jc w:val="both"/>
          </w:pPr>
        </w:pPrChange>
      </w:pPr>
    </w:p>
    <w:p w:rsidR="00FB2F34" w:rsidRPr="000637E7" w:rsidRDefault="00FB2F34" w:rsidP="000637E7">
      <w:pPr>
        <w:pStyle w:val="Default"/>
        <w:spacing w:line="360" w:lineRule="auto"/>
        <w:rPr>
          <w:rPrChange w:id="522" w:author="Dell" w:date="2023-10-01T18:33:00Z">
            <w:rPr/>
          </w:rPrChange>
        </w:rPr>
        <w:pPrChange w:id="523" w:author="Dell" w:date="2023-10-01T18:33:00Z">
          <w:pPr>
            <w:pStyle w:val="Default"/>
          </w:pPr>
        </w:pPrChange>
      </w:pPr>
    </w:p>
    <w:p w:rsidR="00FB2F34" w:rsidRPr="000637E7" w:rsidRDefault="00FB2F34" w:rsidP="000637E7">
      <w:pPr>
        <w:pStyle w:val="Default"/>
        <w:spacing w:line="360" w:lineRule="auto"/>
        <w:rPr>
          <w:b/>
          <w:bCs/>
          <w:rPrChange w:id="524" w:author="Dell" w:date="2023-10-01T18:33:00Z">
            <w:rPr>
              <w:b/>
              <w:bCs/>
            </w:rPr>
          </w:rPrChange>
        </w:rPr>
        <w:pPrChange w:id="525" w:author="Dell" w:date="2023-10-01T18:33:00Z">
          <w:pPr>
            <w:pStyle w:val="Default"/>
          </w:pPr>
        </w:pPrChange>
      </w:pPr>
      <w:r w:rsidRPr="000637E7">
        <w:rPr>
          <w:b/>
          <w:bCs/>
          <w:rPrChange w:id="526" w:author="Dell" w:date="2023-10-01T18:33:00Z">
            <w:rPr>
              <w:b/>
              <w:bCs/>
            </w:rPr>
          </w:rPrChange>
        </w:rPr>
        <w:t xml:space="preserve">Research Framework of the Report: </w:t>
      </w:r>
    </w:p>
    <w:p w:rsidR="00FB2F34" w:rsidRPr="000637E7" w:rsidRDefault="00FB2F34" w:rsidP="000637E7">
      <w:pPr>
        <w:pStyle w:val="Default"/>
        <w:spacing w:line="360" w:lineRule="auto"/>
        <w:rPr>
          <w:b/>
          <w:bCs/>
          <w:rPrChange w:id="527" w:author="Dell" w:date="2023-10-01T18:33:00Z">
            <w:rPr>
              <w:b/>
              <w:bCs/>
            </w:rPr>
          </w:rPrChange>
        </w:rPr>
        <w:pPrChange w:id="528" w:author="Dell" w:date="2023-10-01T18:33:00Z">
          <w:pPr>
            <w:pStyle w:val="Default"/>
          </w:pPr>
        </w:pPrChange>
      </w:pPr>
    </w:p>
    <w:p w:rsidR="00FB2F34" w:rsidRPr="000637E7" w:rsidRDefault="00FB2F34" w:rsidP="000637E7">
      <w:pPr>
        <w:spacing w:after="120" w:line="360" w:lineRule="auto"/>
        <w:jc w:val="both"/>
        <w:rPr>
          <w:rFonts w:ascii="Times New Roman" w:hAnsi="Times New Roman" w:cs="Times New Roman"/>
          <w:sz w:val="24"/>
          <w:szCs w:val="24"/>
          <w:rPrChange w:id="529" w:author="Dell" w:date="2023-10-01T18:33:00Z">
            <w:rPr>
              <w:rFonts w:ascii="Times New Roman" w:hAnsi="Times New Roman" w:cs="Times New Roman"/>
              <w:sz w:val="24"/>
              <w:szCs w:val="24"/>
            </w:rPr>
          </w:rPrChange>
        </w:rPr>
        <w:pPrChange w:id="530" w:author="Dell" w:date="2023-10-01T18:33:00Z">
          <w:pPr>
            <w:spacing w:after="120"/>
            <w:jc w:val="both"/>
          </w:pPr>
        </w:pPrChange>
      </w:pPr>
      <w:r w:rsidRPr="000637E7">
        <w:rPr>
          <w:rFonts w:ascii="Times New Roman" w:hAnsi="Times New Roman" w:cs="Times New Roman"/>
          <w:sz w:val="24"/>
          <w:szCs w:val="24"/>
          <w:rPrChange w:id="531" w:author="Dell" w:date="2023-10-01T18:33:00Z">
            <w:rPr>
              <w:rFonts w:ascii="Times New Roman" w:hAnsi="Times New Roman" w:cs="Times New Roman"/>
              <w:sz w:val="24"/>
              <w:szCs w:val="24"/>
            </w:rPr>
          </w:rPrChange>
        </w:rPr>
        <w:t>The research framework consists of four main components represented in a figure</w:t>
      </w:r>
      <w:r w:rsidRPr="000637E7">
        <w:rPr>
          <w:rFonts w:ascii="Times New Roman" w:hAnsi="Times New Roman" w:cs="Times New Roman"/>
          <w:sz w:val="24"/>
          <w:szCs w:val="24"/>
          <w:rPrChange w:id="532" w:author="Dell" w:date="2023-10-01T18:33:00Z">
            <w:rPr>
              <w:sz w:val="23"/>
              <w:szCs w:val="23"/>
            </w:rPr>
          </w:rPrChange>
        </w:rPr>
        <w:t>:</w:t>
      </w:r>
    </w:p>
    <w:p w:rsidR="00DE0994" w:rsidRPr="000637E7" w:rsidRDefault="00FB2F34" w:rsidP="000637E7">
      <w:pPr>
        <w:shd w:val="clear" w:color="auto" w:fill="FFFFFF"/>
        <w:spacing w:after="0" w:line="360" w:lineRule="auto"/>
        <w:jc w:val="both"/>
        <w:rPr>
          <w:rFonts w:ascii="Times New Roman" w:eastAsia="Times New Roman" w:hAnsi="Times New Roman" w:cs="Times New Roman"/>
          <w:b/>
          <w:bCs/>
          <w:color w:val="222222"/>
          <w:sz w:val="24"/>
          <w:szCs w:val="24"/>
          <w:lang w:bidi="ne-NP"/>
          <w:rPrChange w:id="533" w:author="Dell" w:date="2023-10-01T18:33:00Z">
            <w:rPr>
              <w:rFonts w:ascii="Times New Roman" w:eastAsia="Times New Roman" w:hAnsi="Times New Roman" w:cs="Times New Roman"/>
              <w:b/>
              <w:bCs/>
              <w:color w:val="222222"/>
              <w:sz w:val="24"/>
              <w:szCs w:val="24"/>
              <w:lang w:bidi="ne-NP"/>
            </w:rPr>
          </w:rPrChange>
        </w:rPr>
        <w:pPrChange w:id="534" w:author="Dell" w:date="2023-10-01T18:33:00Z">
          <w:pPr>
            <w:shd w:val="clear" w:color="auto" w:fill="FFFFFF"/>
            <w:spacing w:after="0" w:line="240" w:lineRule="auto"/>
            <w:jc w:val="both"/>
          </w:pPr>
        </w:pPrChange>
      </w:pPr>
      <w:r w:rsidRPr="000637E7">
        <w:rPr>
          <w:rFonts w:ascii="Times New Roman" w:eastAsia="Times New Roman" w:hAnsi="Times New Roman" w:cs="Times New Roman"/>
          <w:b/>
          <w:bCs/>
          <w:color w:val="222222"/>
          <w:sz w:val="24"/>
          <w:szCs w:val="24"/>
          <w:lang w:bidi="ne-NP"/>
          <w:rPrChange w:id="535" w:author="Dell" w:date="2023-10-01T18:33:00Z">
            <w:rPr>
              <w:rFonts w:ascii="Times New Roman" w:eastAsia="Times New Roman" w:hAnsi="Times New Roman" w:cs="Times New Roman"/>
              <w:b/>
              <w:bCs/>
              <w:color w:val="222222"/>
              <w:sz w:val="24"/>
              <w:szCs w:val="24"/>
              <w:lang w:bidi="ne-NP"/>
            </w:rPr>
          </w:rPrChange>
        </w:rPr>
        <w:t>Dependent Variable (DV):</w:t>
      </w:r>
      <w:r w:rsidR="00DE0994" w:rsidRPr="000637E7">
        <w:rPr>
          <w:rFonts w:ascii="Times New Roman" w:eastAsia="Times New Roman" w:hAnsi="Times New Roman" w:cs="Times New Roman"/>
          <w:b/>
          <w:bCs/>
          <w:color w:val="222222"/>
          <w:sz w:val="24"/>
          <w:szCs w:val="24"/>
          <w:lang w:bidi="ne-NP"/>
          <w:rPrChange w:id="536" w:author="Dell" w:date="2023-10-01T18:33:00Z">
            <w:rPr>
              <w:rFonts w:ascii="Times New Roman" w:eastAsia="Times New Roman" w:hAnsi="Times New Roman" w:cs="Times New Roman"/>
              <w:b/>
              <w:bCs/>
              <w:color w:val="222222"/>
              <w:sz w:val="24"/>
              <w:szCs w:val="24"/>
              <w:lang w:bidi="ne-NP"/>
            </w:rPr>
          </w:rPrChange>
        </w:rPr>
        <w:t xml:space="preserve"> Employee Well-being:</w:t>
      </w:r>
    </w:p>
    <w:p w:rsidR="00FB2F34" w:rsidRPr="000637E7" w:rsidRDefault="00FB2F34" w:rsidP="000637E7">
      <w:pPr>
        <w:shd w:val="clear" w:color="auto" w:fill="FFFFFF"/>
        <w:spacing w:after="0" w:line="360" w:lineRule="auto"/>
        <w:jc w:val="both"/>
        <w:rPr>
          <w:rFonts w:ascii="Times New Roman" w:eastAsia="Times New Roman" w:hAnsi="Times New Roman" w:cs="Times New Roman"/>
          <w:color w:val="222222"/>
          <w:sz w:val="24"/>
          <w:szCs w:val="24"/>
          <w:lang w:bidi="ne-NP"/>
          <w:rPrChange w:id="537" w:author="Dell" w:date="2023-10-01T18:33:00Z">
            <w:rPr>
              <w:rFonts w:ascii="Times New Roman" w:eastAsia="Times New Roman" w:hAnsi="Times New Roman" w:cs="Times New Roman"/>
              <w:color w:val="222222"/>
              <w:sz w:val="24"/>
              <w:szCs w:val="24"/>
              <w:lang w:bidi="ne-NP"/>
            </w:rPr>
          </w:rPrChange>
        </w:rPr>
        <w:pPrChange w:id="538" w:author="Dell" w:date="2023-10-01T18:33:00Z">
          <w:pPr>
            <w:shd w:val="clear" w:color="auto" w:fill="FFFFFF"/>
            <w:spacing w:after="0" w:line="240" w:lineRule="auto"/>
            <w:jc w:val="both"/>
          </w:pPr>
        </w:pPrChange>
      </w:pPr>
      <w:r w:rsidRPr="000637E7">
        <w:rPr>
          <w:rFonts w:ascii="Times New Roman" w:eastAsia="Times New Roman" w:hAnsi="Times New Roman" w:cs="Times New Roman"/>
          <w:color w:val="222222"/>
          <w:sz w:val="24"/>
          <w:szCs w:val="24"/>
          <w:lang w:bidi="ne-NP"/>
          <w:rPrChange w:id="539" w:author="Dell" w:date="2023-10-01T18:33:00Z">
            <w:rPr>
              <w:rFonts w:ascii="Times New Roman" w:eastAsia="Times New Roman" w:hAnsi="Times New Roman" w:cs="Times New Roman"/>
              <w:color w:val="222222"/>
              <w:sz w:val="24"/>
              <w:szCs w:val="24"/>
              <w:lang w:bidi="ne-NP"/>
            </w:rPr>
          </w:rPrChange>
        </w:rPr>
        <w:t>This variable measures the physical, mental, and emotional health of an organization's workforce.</w:t>
      </w:r>
    </w:p>
    <w:p w:rsidR="00FB2F34" w:rsidRPr="000637E7" w:rsidRDefault="00FB2F34" w:rsidP="000637E7">
      <w:pPr>
        <w:shd w:val="clear" w:color="auto" w:fill="FFFFFF"/>
        <w:spacing w:after="0" w:line="360" w:lineRule="auto"/>
        <w:jc w:val="both"/>
        <w:rPr>
          <w:rFonts w:ascii="Times New Roman" w:eastAsia="Times New Roman" w:hAnsi="Times New Roman" w:cs="Times New Roman"/>
          <w:color w:val="222222"/>
          <w:sz w:val="24"/>
          <w:szCs w:val="24"/>
          <w:lang w:bidi="ne-NP"/>
          <w:rPrChange w:id="540" w:author="Dell" w:date="2023-10-01T18:33:00Z">
            <w:rPr>
              <w:rFonts w:ascii="Times New Roman" w:eastAsia="Times New Roman" w:hAnsi="Times New Roman" w:cs="Times New Roman"/>
              <w:color w:val="222222"/>
              <w:sz w:val="24"/>
              <w:szCs w:val="24"/>
              <w:lang w:bidi="ne-NP"/>
            </w:rPr>
          </w:rPrChange>
        </w:rPr>
        <w:pPrChange w:id="541" w:author="Dell" w:date="2023-10-01T18:33:00Z">
          <w:pPr>
            <w:shd w:val="clear" w:color="auto" w:fill="FFFFFF"/>
            <w:spacing w:after="0" w:line="240" w:lineRule="auto"/>
            <w:jc w:val="both"/>
          </w:pPr>
        </w:pPrChange>
      </w:pPr>
    </w:p>
    <w:p w:rsidR="00DE0994" w:rsidRPr="000637E7" w:rsidRDefault="00FB2F34" w:rsidP="000637E7">
      <w:pPr>
        <w:shd w:val="clear" w:color="auto" w:fill="FFFFFF"/>
        <w:spacing w:after="0" w:line="360" w:lineRule="auto"/>
        <w:jc w:val="both"/>
        <w:rPr>
          <w:rFonts w:ascii="Times New Roman" w:eastAsia="Times New Roman" w:hAnsi="Times New Roman" w:cs="Times New Roman"/>
          <w:b/>
          <w:bCs/>
          <w:color w:val="222222"/>
          <w:sz w:val="24"/>
          <w:szCs w:val="24"/>
          <w:lang w:bidi="ne-NP"/>
          <w:rPrChange w:id="542" w:author="Dell" w:date="2023-10-01T18:33:00Z">
            <w:rPr>
              <w:rFonts w:ascii="Times New Roman" w:eastAsia="Times New Roman" w:hAnsi="Times New Roman" w:cs="Times New Roman"/>
              <w:b/>
              <w:bCs/>
              <w:color w:val="222222"/>
              <w:sz w:val="24"/>
              <w:szCs w:val="24"/>
              <w:lang w:bidi="ne-NP"/>
            </w:rPr>
          </w:rPrChange>
        </w:rPr>
        <w:pPrChange w:id="543" w:author="Dell" w:date="2023-10-01T18:33:00Z">
          <w:pPr>
            <w:shd w:val="clear" w:color="auto" w:fill="FFFFFF"/>
            <w:spacing w:after="0" w:line="240" w:lineRule="auto"/>
            <w:jc w:val="both"/>
          </w:pPr>
        </w:pPrChange>
      </w:pPr>
      <w:r w:rsidRPr="000637E7">
        <w:rPr>
          <w:rFonts w:ascii="Times New Roman" w:eastAsia="Times New Roman" w:hAnsi="Times New Roman" w:cs="Times New Roman"/>
          <w:b/>
          <w:bCs/>
          <w:color w:val="222222"/>
          <w:sz w:val="24"/>
          <w:szCs w:val="24"/>
          <w:lang w:bidi="ne-NP"/>
          <w:rPrChange w:id="544" w:author="Dell" w:date="2023-10-01T18:33:00Z">
            <w:rPr>
              <w:rFonts w:ascii="Times New Roman" w:eastAsia="Times New Roman" w:hAnsi="Times New Roman" w:cs="Times New Roman"/>
              <w:b/>
              <w:bCs/>
              <w:color w:val="222222"/>
              <w:sz w:val="24"/>
              <w:szCs w:val="24"/>
              <w:lang w:bidi="ne-NP"/>
            </w:rPr>
          </w:rPrChange>
        </w:rPr>
        <w:t>Independent Variable (IV):</w:t>
      </w:r>
      <w:r w:rsidR="00DE0994" w:rsidRPr="000637E7">
        <w:rPr>
          <w:rFonts w:ascii="Times New Roman" w:eastAsia="Times New Roman" w:hAnsi="Times New Roman" w:cs="Times New Roman"/>
          <w:b/>
          <w:bCs/>
          <w:color w:val="222222"/>
          <w:sz w:val="24"/>
          <w:szCs w:val="24"/>
          <w:lang w:bidi="ne-NP"/>
          <w:rPrChange w:id="545" w:author="Dell" w:date="2023-10-01T18:33:00Z">
            <w:rPr>
              <w:rFonts w:ascii="Times New Roman" w:eastAsia="Times New Roman" w:hAnsi="Times New Roman" w:cs="Times New Roman"/>
              <w:b/>
              <w:bCs/>
              <w:color w:val="222222"/>
              <w:sz w:val="24"/>
              <w:szCs w:val="24"/>
              <w:lang w:bidi="ne-NP"/>
            </w:rPr>
          </w:rPrChange>
        </w:rPr>
        <w:t xml:space="preserve"> </w:t>
      </w:r>
      <w:r w:rsidRPr="000637E7">
        <w:rPr>
          <w:rFonts w:ascii="Times New Roman" w:eastAsia="Times New Roman" w:hAnsi="Times New Roman" w:cs="Times New Roman"/>
          <w:b/>
          <w:bCs/>
          <w:color w:val="222222"/>
          <w:sz w:val="24"/>
          <w:szCs w:val="24"/>
          <w:lang w:bidi="ne-NP"/>
          <w:rPrChange w:id="546" w:author="Dell" w:date="2023-10-01T18:33:00Z">
            <w:rPr>
              <w:rFonts w:ascii="Times New Roman" w:eastAsia="Times New Roman" w:hAnsi="Times New Roman" w:cs="Times New Roman"/>
              <w:b/>
              <w:bCs/>
              <w:color w:val="222222"/>
              <w:sz w:val="24"/>
              <w:szCs w:val="24"/>
              <w:lang w:bidi="ne-NP"/>
            </w:rPr>
          </w:rPrChange>
        </w:rPr>
        <w:t>Transforma</w:t>
      </w:r>
      <w:r w:rsidR="00DE0994" w:rsidRPr="000637E7">
        <w:rPr>
          <w:rFonts w:ascii="Times New Roman" w:eastAsia="Times New Roman" w:hAnsi="Times New Roman" w:cs="Times New Roman"/>
          <w:b/>
          <w:bCs/>
          <w:color w:val="222222"/>
          <w:sz w:val="24"/>
          <w:szCs w:val="24"/>
          <w:lang w:bidi="ne-NP"/>
          <w:rPrChange w:id="547" w:author="Dell" w:date="2023-10-01T18:33:00Z">
            <w:rPr>
              <w:rFonts w:ascii="Times New Roman" w:eastAsia="Times New Roman" w:hAnsi="Times New Roman" w:cs="Times New Roman"/>
              <w:b/>
              <w:bCs/>
              <w:color w:val="222222"/>
              <w:sz w:val="24"/>
              <w:szCs w:val="24"/>
              <w:lang w:bidi="ne-NP"/>
            </w:rPr>
          </w:rPrChange>
        </w:rPr>
        <w:t>tional Leadership:</w:t>
      </w:r>
    </w:p>
    <w:p w:rsidR="00FB2F34" w:rsidRPr="000637E7" w:rsidRDefault="00FB2F34" w:rsidP="000637E7">
      <w:pPr>
        <w:shd w:val="clear" w:color="auto" w:fill="FFFFFF"/>
        <w:spacing w:after="0" w:line="360" w:lineRule="auto"/>
        <w:jc w:val="both"/>
        <w:rPr>
          <w:rFonts w:ascii="Times New Roman" w:eastAsia="Times New Roman" w:hAnsi="Times New Roman" w:cs="Times New Roman"/>
          <w:color w:val="222222"/>
          <w:sz w:val="24"/>
          <w:szCs w:val="24"/>
          <w:lang w:bidi="ne-NP"/>
          <w:rPrChange w:id="548" w:author="Dell" w:date="2023-10-01T18:33:00Z">
            <w:rPr>
              <w:rFonts w:ascii="Times New Roman" w:eastAsia="Times New Roman" w:hAnsi="Times New Roman" w:cs="Times New Roman"/>
              <w:color w:val="222222"/>
              <w:sz w:val="24"/>
              <w:szCs w:val="24"/>
              <w:lang w:bidi="ne-NP"/>
            </w:rPr>
          </w:rPrChange>
        </w:rPr>
        <w:pPrChange w:id="549" w:author="Dell" w:date="2023-10-01T18:33:00Z">
          <w:pPr>
            <w:shd w:val="clear" w:color="auto" w:fill="FFFFFF"/>
            <w:spacing w:after="0" w:line="240" w:lineRule="auto"/>
            <w:jc w:val="both"/>
          </w:pPr>
        </w:pPrChange>
      </w:pPr>
      <w:r w:rsidRPr="000637E7">
        <w:rPr>
          <w:rFonts w:ascii="Times New Roman" w:eastAsia="Times New Roman" w:hAnsi="Times New Roman" w:cs="Times New Roman"/>
          <w:color w:val="222222"/>
          <w:sz w:val="24"/>
          <w:szCs w:val="24"/>
          <w:lang w:bidi="ne-NP"/>
          <w:rPrChange w:id="550" w:author="Dell" w:date="2023-10-01T18:33:00Z">
            <w:rPr>
              <w:rFonts w:ascii="Times New Roman" w:eastAsia="Times New Roman" w:hAnsi="Times New Roman" w:cs="Times New Roman"/>
              <w:color w:val="222222"/>
              <w:sz w:val="24"/>
              <w:szCs w:val="24"/>
              <w:lang w:bidi="ne-NP"/>
            </w:rPr>
          </w:rPrChange>
        </w:rPr>
        <w:t xml:space="preserve"> This variable represents a leadership style characterized by inspirational and visionary leadership.</w:t>
      </w:r>
    </w:p>
    <w:p w:rsidR="00FB2F34" w:rsidRPr="000637E7" w:rsidRDefault="00FB2F34" w:rsidP="000637E7">
      <w:pPr>
        <w:shd w:val="clear" w:color="auto" w:fill="FFFFFF"/>
        <w:spacing w:after="0" w:line="360" w:lineRule="auto"/>
        <w:jc w:val="both"/>
        <w:rPr>
          <w:rFonts w:ascii="Times New Roman" w:eastAsia="Times New Roman" w:hAnsi="Times New Roman" w:cs="Times New Roman"/>
          <w:color w:val="222222"/>
          <w:sz w:val="24"/>
          <w:szCs w:val="24"/>
          <w:lang w:bidi="ne-NP"/>
          <w:rPrChange w:id="551" w:author="Dell" w:date="2023-10-01T18:33:00Z">
            <w:rPr>
              <w:rFonts w:ascii="Times New Roman" w:eastAsia="Times New Roman" w:hAnsi="Times New Roman" w:cs="Times New Roman"/>
              <w:color w:val="222222"/>
              <w:sz w:val="24"/>
              <w:szCs w:val="24"/>
              <w:lang w:bidi="ne-NP"/>
            </w:rPr>
          </w:rPrChange>
        </w:rPr>
        <w:pPrChange w:id="552" w:author="Dell" w:date="2023-10-01T18:33:00Z">
          <w:pPr>
            <w:shd w:val="clear" w:color="auto" w:fill="FFFFFF"/>
            <w:spacing w:after="0" w:line="240" w:lineRule="auto"/>
            <w:jc w:val="both"/>
          </w:pPr>
        </w:pPrChange>
      </w:pPr>
    </w:p>
    <w:p w:rsidR="00DE0994" w:rsidRPr="000637E7" w:rsidRDefault="00DE0994" w:rsidP="000637E7">
      <w:pPr>
        <w:shd w:val="clear" w:color="auto" w:fill="FFFFFF"/>
        <w:spacing w:after="0" w:line="360" w:lineRule="auto"/>
        <w:jc w:val="both"/>
        <w:rPr>
          <w:rFonts w:ascii="Times New Roman" w:eastAsia="Times New Roman" w:hAnsi="Times New Roman" w:cs="Times New Roman"/>
          <w:b/>
          <w:bCs/>
          <w:color w:val="222222"/>
          <w:sz w:val="24"/>
          <w:szCs w:val="24"/>
          <w:lang w:bidi="ne-NP"/>
          <w:rPrChange w:id="553" w:author="Dell" w:date="2023-10-01T18:33:00Z">
            <w:rPr>
              <w:rFonts w:ascii="Times New Roman" w:eastAsia="Times New Roman" w:hAnsi="Times New Roman" w:cs="Times New Roman"/>
              <w:b/>
              <w:bCs/>
              <w:color w:val="222222"/>
              <w:sz w:val="24"/>
              <w:szCs w:val="24"/>
              <w:lang w:bidi="ne-NP"/>
            </w:rPr>
          </w:rPrChange>
        </w:rPr>
        <w:pPrChange w:id="554" w:author="Dell" w:date="2023-10-01T18:33:00Z">
          <w:pPr>
            <w:shd w:val="clear" w:color="auto" w:fill="FFFFFF"/>
            <w:spacing w:after="0" w:line="240" w:lineRule="auto"/>
            <w:jc w:val="both"/>
          </w:pPr>
        </w:pPrChange>
      </w:pPr>
      <w:r w:rsidRPr="000637E7">
        <w:rPr>
          <w:rFonts w:ascii="Times New Roman" w:eastAsia="Times New Roman" w:hAnsi="Times New Roman" w:cs="Times New Roman"/>
          <w:b/>
          <w:bCs/>
          <w:color w:val="222222"/>
          <w:sz w:val="24"/>
          <w:szCs w:val="24"/>
          <w:lang w:bidi="ne-NP"/>
          <w:rPrChange w:id="555" w:author="Dell" w:date="2023-10-01T18:33:00Z">
            <w:rPr>
              <w:rFonts w:ascii="Times New Roman" w:eastAsia="Times New Roman" w:hAnsi="Times New Roman" w:cs="Times New Roman"/>
              <w:b/>
              <w:bCs/>
              <w:color w:val="222222"/>
              <w:sz w:val="24"/>
              <w:szCs w:val="24"/>
              <w:lang w:bidi="ne-NP"/>
            </w:rPr>
          </w:rPrChange>
        </w:rPr>
        <w:t>Mediating Variable (MV): Employee Engagement:</w:t>
      </w:r>
      <w:r w:rsidR="00FB2F34" w:rsidRPr="000637E7">
        <w:rPr>
          <w:rFonts w:ascii="Times New Roman" w:eastAsia="Times New Roman" w:hAnsi="Times New Roman" w:cs="Times New Roman"/>
          <w:b/>
          <w:bCs/>
          <w:color w:val="222222"/>
          <w:sz w:val="24"/>
          <w:szCs w:val="24"/>
          <w:lang w:bidi="ne-NP"/>
          <w:rPrChange w:id="556" w:author="Dell" w:date="2023-10-01T18:33:00Z">
            <w:rPr>
              <w:rFonts w:ascii="Times New Roman" w:eastAsia="Times New Roman" w:hAnsi="Times New Roman" w:cs="Times New Roman"/>
              <w:b/>
              <w:bCs/>
              <w:color w:val="222222"/>
              <w:sz w:val="24"/>
              <w:szCs w:val="24"/>
              <w:lang w:bidi="ne-NP"/>
            </w:rPr>
          </w:rPrChange>
        </w:rPr>
        <w:t xml:space="preserve"> </w:t>
      </w:r>
    </w:p>
    <w:p w:rsidR="00FB2F34" w:rsidRPr="000637E7" w:rsidRDefault="00FB2F34" w:rsidP="000637E7">
      <w:pPr>
        <w:shd w:val="clear" w:color="auto" w:fill="FFFFFF"/>
        <w:spacing w:after="0" w:line="360" w:lineRule="auto"/>
        <w:jc w:val="both"/>
        <w:rPr>
          <w:rFonts w:ascii="Times New Roman" w:eastAsia="Times New Roman" w:hAnsi="Times New Roman" w:cs="Times New Roman"/>
          <w:color w:val="222222"/>
          <w:sz w:val="24"/>
          <w:szCs w:val="24"/>
          <w:lang w:bidi="ne-NP"/>
          <w:rPrChange w:id="557" w:author="Dell" w:date="2023-10-01T18:33:00Z">
            <w:rPr>
              <w:rFonts w:ascii="Times New Roman" w:eastAsia="Times New Roman" w:hAnsi="Times New Roman" w:cs="Times New Roman"/>
              <w:color w:val="222222"/>
              <w:sz w:val="24"/>
              <w:szCs w:val="24"/>
              <w:lang w:bidi="ne-NP"/>
            </w:rPr>
          </w:rPrChange>
        </w:rPr>
        <w:pPrChange w:id="558" w:author="Dell" w:date="2023-10-01T18:33:00Z">
          <w:pPr>
            <w:shd w:val="clear" w:color="auto" w:fill="FFFFFF"/>
            <w:spacing w:after="0" w:line="240" w:lineRule="auto"/>
            <w:jc w:val="both"/>
          </w:pPr>
        </w:pPrChange>
      </w:pPr>
      <w:r w:rsidRPr="000637E7">
        <w:rPr>
          <w:rFonts w:ascii="Times New Roman" w:eastAsia="Times New Roman" w:hAnsi="Times New Roman" w:cs="Times New Roman"/>
          <w:color w:val="222222"/>
          <w:sz w:val="24"/>
          <w:szCs w:val="24"/>
          <w:lang w:bidi="ne-NP"/>
          <w:rPrChange w:id="559" w:author="Dell" w:date="2023-10-01T18:33:00Z">
            <w:rPr>
              <w:rFonts w:ascii="Times New Roman" w:eastAsia="Times New Roman" w:hAnsi="Times New Roman" w:cs="Times New Roman"/>
              <w:color w:val="222222"/>
              <w:sz w:val="24"/>
              <w:szCs w:val="24"/>
              <w:lang w:bidi="ne-NP"/>
            </w:rPr>
          </w:rPrChange>
        </w:rPr>
        <w:t>This mediating variable assesses the level of commitment, enthusiasm, and involvement employees have with their work and the organization.</w:t>
      </w:r>
    </w:p>
    <w:p w:rsidR="00FB2F34" w:rsidRPr="000637E7" w:rsidRDefault="00FB2F34" w:rsidP="000637E7">
      <w:pPr>
        <w:shd w:val="clear" w:color="auto" w:fill="FFFFFF"/>
        <w:spacing w:after="0" w:line="360" w:lineRule="auto"/>
        <w:jc w:val="both"/>
        <w:rPr>
          <w:rFonts w:ascii="Times New Roman" w:eastAsia="Times New Roman" w:hAnsi="Times New Roman" w:cs="Times New Roman"/>
          <w:b/>
          <w:bCs/>
          <w:color w:val="222222"/>
          <w:sz w:val="24"/>
          <w:szCs w:val="24"/>
          <w:lang w:bidi="ne-NP"/>
          <w:rPrChange w:id="560" w:author="Dell" w:date="2023-10-01T18:33:00Z">
            <w:rPr>
              <w:rFonts w:ascii="Times New Roman" w:eastAsia="Times New Roman" w:hAnsi="Times New Roman" w:cs="Times New Roman"/>
              <w:b/>
              <w:bCs/>
              <w:color w:val="222222"/>
              <w:sz w:val="24"/>
              <w:szCs w:val="24"/>
              <w:lang w:bidi="ne-NP"/>
            </w:rPr>
          </w:rPrChange>
        </w:rPr>
        <w:pPrChange w:id="561" w:author="Dell" w:date="2023-10-01T18:33:00Z">
          <w:pPr>
            <w:shd w:val="clear" w:color="auto" w:fill="FFFFFF"/>
            <w:spacing w:after="0" w:line="240" w:lineRule="auto"/>
            <w:jc w:val="both"/>
          </w:pPr>
        </w:pPrChange>
      </w:pPr>
    </w:p>
    <w:p w:rsidR="00DE0994" w:rsidRPr="000637E7" w:rsidRDefault="00DE0994" w:rsidP="000637E7">
      <w:pPr>
        <w:shd w:val="clear" w:color="auto" w:fill="FFFFFF"/>
        <w:spacing w:after="0" w:line="360" w:lineRule="auto"/>
        <w:jc w:val="both"/>
        <w:rPr>
          <w:rFonts w:ascii="Times New Roman" w:eastAsia="Times New Roman" w:hAnsi="Times New Roman" w:cs="Times New Roman"/>
          <w:b/>
          <w:bCs/>
          <w:color w:val="222222"/>
          <w:sz w:val="24"/>
          <w:szCs w:val="24"/>
          <w:lang w:bidi="ne-NP"/>
          <w:rPrChange w:id="562" w:author="Dell" w:date="2023-10-01T18:33:00Z">
            <w:rPr>
              <w:rFonts w:ascii="Times New Roman" w:eastAsia="Times New Roman" w:hAnsi="Times New Roman" w:cs="Times New Roman"/>
              <w:b/>
              <w:bCs/>
              <w:color w:val="222222"/>
              <w:sz w:val="24"/>
              <w:szCs w:val="24"/>
              <w:lang w:bidi="ne-NP"/>
            </w:rPr>
          </w:rPrChange>
        </w:rPr>
        <w:pPrChange w:id="563" w:author="Dell" w:date="2023-10-01T18:33:00Z">
          <w:pPr>
            <w:shd w:val="clear" w:color="auto" w:fill="FFFFFF"/>
            <w:spacing w:after="0" w:line="240" w:lineRule="auto"/>
            <w:jc w:val="both"/>
          </w:pPr>
        </w:pPrChange>
      </w:pPr>
      <w:r w:rsidRPr="000637E7">
        <w:rPr>
          <w:rFonts w:ascii="Times New Roman" w:eastAsia="Times New Roman" w:hAnsi="Times New Roman" w:cs="Times New Roman"/>
          <w:b/>
          <w:bCs/>
          <w:color w:val="222222"/>
          <w:sz w:val="24"/>
          <w:szCs w:val="24"/>
          <w:lang w:bidi="ne-NP"/>
          <w:rPrChange w:id="564" w:author="Dell" w:date="2023-10-01T18:33:00Z">
            <w:rPr>
              <w:rFonts w:ascii="Times New Roman" w:eastAsia="Times New Roman" w:hAnsi="Times New Roman" w:cs="Times New Roman"/>
              <w:b/>
              <w:bCs/>
              <w:color w:val="222222"/>
              <w:sz w:val="24"/>
              <w:szCs w:val="24"/>
              <w:lang w:bidi="ne-NP"/>
            </w:rPr>
          </w:rPrChange>
        </w:rPr>
        <w:t>Moderating Variables (MoV): Organizational Size:</w:t>
      </w:r>
    </w:p>
    <w:p w:rsidR="00FB2F34" w:rsidRPr="000637E7" w:rsidRDefault="00FB2F34" w:rsidP="000637E7">
      <w:pPr>
        <w:shd w:val="clear" w:color="auto" w:fill="FFFFFF"/>
        <w:spacing w:after="0" w:line="360" w:lineRule="auto"/>
        <w:jc w:val="both"/>
        <w:rPr>
          <w:rFonts w:ascii="Times New Roman" w:eastAsia="Times New Roman" w:hAnsi="Times New Roman" w:cs="Times New Roman"/>
          <w:color w:val="222222"/>
          <w:sz w:val="24"/>
          <w:szCs w:val="24"/>
          <w:lang w:bidi="ne-NP"/>
          <w:rPrChange w:id="565" w:author="Dell" w:date="2023-10-01T18:33:00Z">
            <w:rPr>
              <w:rFonts w:ascii="Times New Roman" w:eastAsia="Times New Roman" w:hAnsi="Times New Roman" w:cs="Times New Roman"/>
              <w:color w:val="222222"/>
              <w:sz w:val="24"/>
              <w:szCs w:val="24"/>
              <w:lang w:bidi="ne-NP"/>
            </w:rPr>
          </w:rPrChange>
        </w:rPr>
        <w:pPrChange w:id="566" w:author="Dell" w:date="2023-10-01T18:33:00Z">
          <w:pPr>
            <w:shd w:val="clear" w:color="auto" w:fill="FFFFFF"/>
            <w:spacing w:after="0" w:line="240" w:lineRule="auto"/>
            <w:jc w:val="both"/>
          </w:pPr>
        </w:pPrChange>
      </w:pPr>
      <w:r w:rsidRPr="000637E7">
        <w:rPr>
          <w:rFonts w:ascii="Times New Roman" w:eastAsia="Times New Roman" w:hAnsi="Times New Roman" w:cs="Times New Roman"/>
          <w:color w:val="222222"/>
          <w:sz w:val="24"/>
          <w:szCs w:val="24"/>
          <w:lang w:bidi="ne-NP"/>
          <w:rPrChange w:id="567" w:author="Dell" w:date="2023-10-01T18:33:00Z">
            <w:rPr>
              <w:rFonts w:ascii="Times New Roman" w:eastAsia="Times New Roman" w:hAnsi="Times New Roman" w:cs="Times New Roman"/>
              <w:color w:val="222222"/>
              <w:sz w:val="24"/>
              <w:szCs w:val="24"/>
              <w:lang w:bidi="ne-NP"/>
            </w:rPr>
          </w:rPrChange>
        </w:rPr>
        <w:t>This moderating variable considers the influence of an organization's size on the relationships between independent and dependent variables.</w:t>
      </w:r>
    </w:p>
    <w:p w:rsidR="001B21FA" w:rsidRPr="000637E7" w:rsidRDefault="001B21FA" w:rsidP="000637E7">
      <w:pPr>
        <w:spacing w:after="120" w:line="360" w:lineRule="auto"/>
        <w:jc w:val="both"/>
        <w:rPr>
          <w:rFonts w:ascii="Times New Roman" w:hAnsi="Times New Roman" w:cs="Times New Roman"/>
          <w:sz w:val="24"/>
          <w:szCs w:val="24"/>
          <w:rPrChange w:id="568" w:author="Dell" w:date="2023-10-01T18:33:00Z">
            <w:rPr>
              <w:rFonts w:ascii="Times New Roman" w:hAnsi="Times New Roman" w:cs="Times New Roman"/>
              <w:sz w:val="24"/>
              <w:szCs w:val="24"/>
            </w:rPr>
          </w:rPrChange>
        </w:rPr>
        <w:pPrChange w:id="569" w:author="Dell" w:date="2023-10-01T18:33:00Z">
          <w:pPr>
            <w:spacing w:after="120"/>
            <w:jc w:val="both"/>
          </w:pPr>
        </w:pPrChange>
      </w:pPr>
    </w:p>
    <w:p w:rsidR="001B21FA" w:rsidRPr="000637E7" w:rsidRDefault="001B21FA" w:rsidP="000637E7">
      <w:pPr>
        <w:spacing w:after="120" w:line="360" w:lineRule="auto"/>
        <w:jc w:val="both"/>
        <w:rPr>
          <w:rFonts w:ascii="Times New Roman" w:hAnsi="Times New Roman" w:cs="Times New Roman"/>
          <w:sz w:val="24"/>
          <w:szCs w:val="24"/>
          <w:rPrChange w:id="570" w:author="Dell" w:date="2023-10-01T18:33:00Z">
            <w:rPr>
              <w:rFonts w:ascii="Times New Roman" w:hAnsi="Times New Roman" w:cs="Times New Roman"/>
              <w:sz w:val="24"/>
              <w:szCs w:val="24"/>
            </w:rPr>
          </w:rPrChange>
        </w:rPr>
        <w:pPrChange w:id="571" w:author="Dell" w:date="2023-10-01T18:33:00Z">
          <w:pPr>
            <w:spacing w:after="120"/>
            <w:jc w:val="both"/>
          </w:pPr>
        </w:pPrChange>
      </w:pPr>
    </w:p>
    <w:p w:rsidR="001B21FA" w:rsidRPr="000637E7" w:rsidRDefault="00AC48C4" w:rsidP="000637E7">
      <w:pPr>
        <w:spacing w:after="120" w:line="360" w:lineRule="auto"/>
        <w:jc w:val="both"/>
        <w:rPr>
          <w:rFonts w:ascii="Times New Roman" w:hAnsi="Times New Roman" w:cs="Times New Roman"/>
          <w:sz w:val="24"/>
          <w:szCs w:val="24"/>
          <w:rPrChange w:id="572" w:author="Dell" w:date="2023-10-01T18:33:00Z">
            <w:rPr>
              <w:rFonts w:ascii="Times New Roman" w:hAnsi="Times New Roman" w:cs="Times New Roman"/>
              <w:sz w:val="24"/>
              <w:szCs w:val="24"/>
            </w:rPr>
          </w:rPrChange>
        </w:rPr>
        <w:pPrChange w:id="573" w:author="Dell" w:date="2023-10-01T18:33:00Z">
          <w:pPr>
            <w:spacing w:after="120"/>
            <w:jc w:val="both"/>
          </w:pPr>
        </w:pPrChange>
      </w:pPr>
      <w:r w:rsidRPr="000637E7">
        <w:rPr>
          <w:rFonts w:ascii="Times New Roman" w:hAnsi="Times New Roman" w:cs="Times New Roman"/>
          <w:noProof/>
          <w:sz w:val="24"/>
          <w:szCs w:val="24"/>
          <w:lang w:eastAsia="zh-TW"/>
          <w:rPrChange w:id="574" w:author="Dell" w:date="2023-10-01T18:33:00Z">
            <w:rPr>
              <w:rFonts w:ascii="Times New Roman" w:hAnsi="Times New Roman" w:cs="Times New Roman"/>
              <w:noProof/>
              <w:sz w:val="24"/>
              <w:szCs w:val="24"/>
              <w:lang w:eastAsia="zh-TW"/>
            </w:rPr>
          </w:rPrChange>
        </w:rPr>
        <w:pict>
          <v:shapetype id="_x0000_t202" coordsize="21600,21600" o:spt="202" path="m,l,21600r21600,l21600,xe">
            <v:stroke joinstyle="miter"/>
            <v:path gradientshapeok="t" o:connecttype="rect"/>
          </v:shapetype>
          <v:shape id="_x0000_s1038" type="#_x0000_t202" style="position:absolute;left:0;text-align:left;margin-left:149.1pt;margin-top:6.75pt;width:161.75pt;height:60.45pt;z-index:251668480;mso-width-relative:margin;mso-height-relative:margin">
            <v:textbox style="mso-next-textbox:#_x0000_s1038">
              <w:txbxContent>
                <w:p w:rsidR="009E2DF2" w:rsidRPr="00415074" w:rsidRDefault="009E2DF2" w:rsidP="00415074">
                  <w:pPr>
                    <w:jc w:val="center"/>
                    <w:rPr>
                      <w:sz w:val="32"/>
                      <w:szCs w:val="32"/>
                    </w:rPr>
                  </w:pPr>
                  <w:r w:rsidRPr="00415074">
                    <w:rPr>
                      <w:rFonts w:ascii="Times New Roman" w:eastAsia="Times New Roman" w:hAnsi="Times New Roman" w:cs="Times New Roman"/>
                      <w:b/>
                      <w:bCs/>
                      <w:color w:val="222222"/>
                      <w:sz w:val="32"/>
                      <w:szCs w:val="32"/>
                      <w:lang w:bidi="ne-NP"/>
                    </w:rPr>
                    <w:t>Employee Engagement</w:t>
                  </w:r>
                </w:p>
              </w:txbxContent>
            </v:textbox>
          </v:shape>
        </w:pict>
      </w:r>
    </w:p>
    <w:p w:rsidR="001B21FA" w:rsidRPr="000637E7" w:rsidRDefault="00AC48C4" w:rsidP="000637E7">
      <w:pPr>
        <w:spacing w:after="120" w:line="360" w:lineRule="auto"/>
        <w:jc w:val="both"/>
        <w:rPr>
          <w:rFonts w:ascii="Times New Roman" w:hAnsi="Times New Roman" w:cs="Times New Roman"/>
          <w:sz w:val="24"/>
          <w:szCs w:val="24"/>
          <w:rPrChange w:id="575" w:author="Dell" w:date="2023-10-01T18:33:00Z">
            <w:rPr>
              <w:rFonts w:ascii="Times New Roman" w:hAnsi="Times New Roman" w:cs="Times New Roman"/>
              <w:sz w:val="24"/>
              <w:szCs w:val="24"/>
            </w:rPr>
          </w:rPrChange>
        </w:rPr>
        <w:pPrChange w:id="576" w:author="Dell" w:date="2023-10-01T18:33:00Z">
          <w:pPr>
            <w:spacing w:after="120"/>
            <w:jc w:val="both"/>
          </w:pPr>
        </w:pPrChange>
      </w:pPr>
      <w:r w:rsidRPr="000637E7">
        <w:rPr>
          <w:rFonts w:ascii="Times New Roman" w:hAnsi="Times New Roman" w:cs="Times New Roman"/>
          <w:noProof/>
          <w:sz w:val="24"/>
          <w:szCs w:val="24"/>
          <w:lang w:bidi="ne-NP"/>
          <w:rPrChange w:id="577" w:author="Dell" w:date="2023-10-01T18:33:00Z">
            <w:rPr>
              <w:rFonts w:ascii="Times New Roman" w:hAnsi="Times New Roman" w:cs="Times New Roman"/>
              <w:noProof/>
              <w:sz w:val="24"/>
              <w:szCs w:val="24"/>
              <w:lang w:bidi="ne-NP"/>
            </w:rPr>
          </w:rPrChange>
        </w:rPr>
        <w:pict>
          <v:shapetype id="_x0000_t32" coordsize="21600,21600" o:spt="32" o:oned="t" path="m,l21600,21600e" filled="f">
            <v:path arrowok="t" fillok="f" o:connecttype="none"/>
            <o:lock v:ext="edit" shapetype="t"/>
          </v:shapetype>
          <v:shape id="_x0000_s1036" type="#_x0000_t32" style="position:absolute;left:0;text-align:left;margin-left:51.65pt;margin-top:8.1pt;width:97.45pt;height:140.75pt;flip:x;z-index:251665408" o:connectortype="straight">
            <v:stroke endarrow="block"/>
          </v:shape>
        </w:pict>
      </w:r>
      <w:r w:rsidRPr="000637E7">
        <w:rPr>
          <w:rFonts w:ascii="Times New Roman" w:hAnsi="Times New Roman" w:cs="Times New Roman"/>
          <w:noProof/>
          <w:sz w:val="24"/>
          <w:szCs w:val="24"/>
          <w:lang w:bidi="ne-NP"/>
          <w:rPrChange w:id="578" w:author="Dell" w:date="2023-10-01T18:33:00Z">
            <w:rPr>
              <w:rFonts w:ascii="Times New Roman" w:hAnsi="Times New Roman" w:cs="Times New Roman"/>
              <w:noProof/>
              <w:sz w:val="24"/>
              <w:szCs w:val="24"/>
              <w:lang w:bidi="ne-NP"/>
            </w:rPr>
          </w:rPrChange>
        </w:rPr>
        <w:pict>
          <v:shape id="_x0000_s1031" type="#_x0000_t32" style="position:absolute;left:0;text-align:left;margin-left:310.85pt;margin-top:8.1pt;width:79.65pt;height:140.75pt;z-index:251662336" o:connectortype="straight">
            <v:stroke endarrow="block"/>
          </v:shape>
        </w:pict>
      </w:r>
    </w:p>
    <w:p w:rsidR="001B21FA" w:rsidRPr="000637E7" w:rsidRDefault="001B21FA" w:rsidP="000637E7">
      <w:pPr>
        <w:spacing w:after="120" w:line="360" w:lineRule="auto"/>
        <w:jc w:val="both"/>
        <w:rPr>
          <w:rFonts w:ascii="Times New Roman" w:hAnsi="Times New Roman" w:cs="Times New Roman"/>
          <w:sz w:val="24"/>
          <w:szCs w:val="24"/>
          <w:rPrChange w:id="579" w:author="Dell" w:date="2023-10-01T18:33:00Z">
            <w:rPr>
              <w:rFonts w:ascii="Times New Roman" w:hAnsi="Times New Roman" w:cs="Times New Roman"/>
              <w:sz w:val="24"/>
              <w:szCs w:val="24"/>
            </w:rPr>
          </w:rPrChange>
        </w:rPr>
        <w:pPrChange w:id="580" w:author="Dell" w:date="2023-10-01T18:33:00Z">
          <w:pPr>
            <w:spacing w:after="120"/>
            <w:jc w:val="both"/>
          </w:pPr>
        </w:pPrChange>
      </w:pPr>
    </w:p>
    <w:p w:rsidR="001B21FA" w:rsidRPr="000637E7" w:rsidRDefault="001B21FA" w:rsidP="000637E7">
      <w:pPr>
        <w:spacing w:after="120" w:line="360" w:lineRule="auto"/>
        <w:jc w:val="both"/>
        <w:rPr>
          <w:rFonts w:ascii="Times New Roman" w:hAnsi="Times New Roman" w:cs="Times New Roman"/>
          <w:sz w:val="24"/>
          <w:szCs w:val="24"/>
          <w:rPrChange w:id="581" w:author="Dell" w:date="2023-10-01T18:33:00Z">
            <w:rPr>
              <w:rFonts w:ascii="Times New Roman" w:hAnsi="Times New Roman" w:cs="Times New Roman"/>
              <w:sz w:val="24"/>
              <w:szCs w:val="24"/>
            </w:rPr>
          </w:rPrChange>
        </w:rPr>
        <w:pPrChange w:id="582" w:author="Dell" w:date="2023-10-01T18:33:00Z">
          <w:pPr>
            <w:spacing w:after="120"/>
            <w:jc w:val="both"/>
          </w:pPr>
        </w:pPrChange>
      </w:pPr>
    </w:p>
    <w:p w:rsidR="00ED3B7A" w:rsidRPr="000637E7" w:rsidRDefault="00ED3B7A" w:rsidP="000637E7">
      <w:pPr>
        <w:spacing w:after="120" w:line="360" w:lineRule="auto"/>
        <w:jc w:val="both"/>
        <w:rPr>
          <w:rFonts w:ascii="Times New Roman" w:hAnsi="Times New Roman" w:cs="Times New Roman"/>
          <w:sz w:val="24"/>
          <w:szCs w:val="24"/>
          <w:rPrChange w:id="583" w:author="Dell" w:date="2023-10-01T18:33:00Z">
            <w:rPr>
              <w:rFonts w:ascii="Times New Roman" w:hAnsi="Times New Roman" w:cs="Times New Roman"/>
              <w:sz w:val="24"/>
              <w:szCs w:val="24"/>
            </w:rPr>
          </w:rPrChange>
        </w:rPr>
        <w:pPrChange w:id="584" w:author="Dell" w:date="2023-10-01T18:33:00Z">
          <w:pPr>
            <w:spacing w:after="120"/>
            <w:jc w:val="both"/>
          </w:pPr>
        </w:pPrChange>
      </w:pPr>
    </w:p>
    <w:p w:rsidR="001B1589" w:rsidRPr="000637E7" w:rsidRDefault="001B1589" w:rsidP="000637E7">
      <w:pPr>
        <w:spacing w:after="120" w:line="360" w:lineRule="auto"/>
        <w:jc w:val="both"/>
        <w:rPr>
          <w:rFonts w:ascii="Times New Roman" w:hAnsi="Times New Roman" w:cs="Times New Roman"/>
          <w:sz w:val="24"/>
          <w:szCs w:val="24"/>
          <w:rPrChange w:id="585" w:author="Dell" w:date="2023-10-01T18:33:00Z">
            <w:rPr>
              <w:rFonts w:ascii="Times New Roman" w:hAnsi="Times New Roman" w:cs="Times New Roman"/>
              <w:sz w:val="24"/>
              <w:szCs w:val="24"/>
            </w:rPr>
          </w:rPrChange>
        </w:rPr>
        <w:pPrChange w:id="586" w:author="Dell" w:date="2023-10-01T18:33:00Z">
          <w:pPr>
            <w:spacing w:after="120"/>
            <w:jc w:val="both"/>
          </w:pPr>
        </w:pPrChange>
      </w:pPr>
    </w:p>
    <w:p w:rsidR="001B1589" w:rsidRPr="000637E7" w:rsidRDefault="001B1589" w:rsidP="000637E7">
      <w:pPr>
        <w:spacing w:after="120" w:line="360" w:lineRule="auto"/>
        <w:jc w:val="both"/>
        <w:rPr>
          <w:rFonts w:ascii="Times New Roman" w:hAnsi="Times New Roman" w:cs="Times New Roman"/>
          <w:sz w:val="24"/>
          <w:szCs w:val="24"/>
          <w:rPrChange w:id="587" w:author="Dell" w:date="2023-10-01T18:33:00Z">
            <w:rPr>
              <w:rFonts w:ascii="Times New Roman" w:hAnsi="Times New Roman" w:cs="Times New Roman"/>
              <w:sz w:val="24"/>
              <w:szCs w:val="24"/>
            </w:rPr>
          </w:rPrChange>
        </w:rPr>
        <w:pPrChange w:id="588" w:author="Dell" w:date="2023-10-01T18:33:00Z">
          <w:pPr>
            <w:spacing w:after="120"/>
            <w:jc w:val="both"/>
          </w:pPr>
        </w:pPrChange>
      </w:pPr>
    </w:p>
    <w:p w:rsidR="001B1589" w:rsidRPr="000637E7" w:rsidRDefault="00AC48C4" w:rsidP="000637E7">
      <w:pPr>
        <w:spacing w:after="120" w:line="360" w:lineRule="auto"/>
        <w:jc w:val="both"/>
        <w:rPr>
          <w:rFonts w:ascii="Times New Roman" w:hAnsi="Times New Roman" w:cs="Times New Roman"/>
          <w:sz w:val="24"/>
          <w:szCs w:val="24"/>
          <w:rPrChange w:id="589" w:author="Dell" w:date="2023-10-01T18:33:00Z">
            <w:rPr>
              <w:rFonts w:ascii="Times New Roman" w:hAnsi="Times New Roman" w:cs="Times New Roman"/>
              <w:sz w:val="24"/>
              <w:szCs w:val="24"/>
            </w:rPr>
          </w:rPrChange>
        </w:rPr>
        <w:pPrChange w:id="590" w:author="Dell" w:date="2023-10-01T18:33:00Z">
          <w:pPr>
            <w:spacing w:after="120"/>
            <w:jc w:val="both"/>
          </w:pPr>
        </w:pPrChange>
      </w:pPr>
      <w:r w:rsidRPr="000637E7">
        <w:rPr>
          <w:rFonts w:ascii="Times New Roman" w:hAnsi="Times New Roman" w:cs="Times New Roman"/>
          <w:noProof/>
          <w:sz w:val="24"/>
          <w:szCs w:val="24"/>
          <w:lang w:eastAsia="zh-TW"/>
          <w:rPrChange w:id="591" w:author="Dell" w:date="2023-10-01T18:33:00Z">
            <w:rPr>
              <w:rFonts w:ascii="Times New Roman" w:hAnsi="Times New Roman" w:cs="Times New Roman"/>
              <w:noProof/>
              <w:sz w:val="24"/>
              <w:szCs w:val="24"/>
              <w:lang w:eastAsia="zh-TW"/>
            </w:rPr>
          </w:rPrChange>
        </w:rPr>
        <w:pict>
          <v:shape id="_x0000_s1040" type="#_x0000_t202" style="position:absolute;left:0;text-align:left;margin-left:305.8pt;margin-top:18.1pt;width:163.65pt;height:52.2pt;z-index:251672576;mso-width-relative:margin;mso-height-relative:margin">
            <v:textbox style="mso-next-textbox:#_x0000_s1040">
              <w:txbxContent>
                <w:p w:rsidR="00415074" w:rsidRPr="00415074" w:rsidRDefault="00415074" w:rsidP="00415074">
                  <w:pPr>
                    <w:jc w:val="center"/>
                    <w:rPr>
                      <w:sz w:val="32"/>
                      <w:szCs w:val="32"/>
                    </w:rPr>
                  </w:pPr>
                  <w:r w:rsidRPr="00415074">
                    <w:rPr>
                      <w:rFonts w:ascii="Times New Roman" w:eastAsia="Times New Roman" w:hAnsi="Times New Roman" w:cs="Times New Roman"/>
                      <w:b/>
                      <w:bCs/>
                      <w:color w:val="222222"/>
                      <w:sz w:val="32"/>
                      <w:szCs w:val="32"/>
                      <w:lang w:bidi="ne-NP"/>
                    </w:rPr>
                    <w:t>Employee Well-being</w:t>
                  </w:r>
                </w:p>
              </w:txbxContent>
            </v:textbox>
          </v:shape>
        </w:pict>
      </w:r>
      <w:r w:rsidRPr="000637E7">
        <w:rPr>
          <w:rFonts w:ascii="Times New Roman" w:hAnsi="Times New Roman" w:cs="Times New Roman"/>
          <w:noProof/>
          <w:sz w:val="24"/>
          <w:szCs w:val="24"/>
          <w:lang w:eastAsia="zh-TW"/>
          <w:rPrChange w:id="592" w:author="Dell" w:date="2023-10-01T18:33:00Z">
            <w:rPr>
              <w:rFonts w:ascii="Times New Roman" w:hAnsi="Times New Roman" w:cs="Times New Roman"/>
              <w:noProof/>
              <w:sz w:val="24"/>
              <w:szCs w:val="24"/>
              <w:lang w:eastAsia="zh-TW"/>
            </w:rPr>
          </w:rPrChange>
        </w:rPr>
        <w:pict>
          <v:shape id="_x0000_s1039" type="#_x0000_t202" style="position:absolute;left:0;text-align:left;margin-left:-13.35pt;margin-top:17.65pt;width:186.35pt;height:66.8pt;z-index:251670528;mso-width-percent:400;mso-width-percent:400;mso-width-relative:margin;mso-height-relative:margin">
            <v:textbox style="mso-next-textbox:#_x0000_s1039">
              <w:txbxContent>
                <w:p w:rsidR="00415074" w:rsidRPr="00415074" w:rsidRDefault="00415074" w:rsidP="00415074">
                  <w:pPr>
                    <w:jc w:val="center"/>
                    <w:rPr>
                      <w:sz w:val="32"/>
                      <w:szCs w:val="32"/>
                    </w:rPr>
                  </w:pPr>
                  <w:r w:rsidRPr="00415074">
                    <w:rPr>
                      <w:rFonts w:ascii="Times New Roman" w:eastAsia="Times New Roman" w:hAnsi="Times New Roman" w:cs="Times New Roman"/>
                      <w:b/>
                      <w:bCs/>
                      <w:color w:val="222222"/>
                      <w:sz w:val="32"/>
                      <w:szCs w:val="32"/>
                      <w:lang w:bidi="ne-NP"/>
                    </w:rPr>
                    <w:t>Transformational Leadership</w:t>
                  </w:r>
                </w:p>
              </w:txbxContent>
            </v:textbox>
          </v:shape>
        </w:pict>
      </w:r>
    </w:p>
    <w:p w:rsidR="001B1589" w:rsidRPr="000637E7" w:rsidRDefault="001B1589" w:rsidP="000637E7">
      <w:pPr>
        <w:spacing w:after="120" w:line="360" w:lineRule="auto"/>
        <w:jc w:val="both"/>
        <w:rPr>
          <w:rFonts w:ascii="Times New Roman" w:hAnsi="Times New Roman" w:cs="Times New Roman"/>
          <w:sz w:val="24"/>
          <w:szCs w:val="24"/>
          <w:rPrChange w:id="593" w:author="Dell" w:date="2023-10-01T18:33:00Z">
            <w:rPr>
              <w:rFonts w:ascii="Times New Roman" w:hAnsi="Times New Roman" w:cs="Times New Roman"/>
              <w:sz w:val="24"/>
              <w:szCs w:val="24"/>
            </w:rPr>
          </w:rPrChange>
        </w:rPr>
        <w:pPrChange w:id="594" w:author="Dell" w:date="2023-10-01T18:33:00Z">
          <w:pPr>
            <w:spacing w:after="120"/>
            <w:jc w:val="both"/>
          </w:pPr>
        </w:pPrChange>
      </w:pPr>
    </w:p>
    <w:p w:rsidR="001B1589" w:rsidRPr="000637E7" w:rsidRDefault="00AC48C4" w:rsidP="000637E7">
      <w:pPr>
        <w:spacing w:after="120" w:line="360" w:lineRule="auto"/>
        <w:jc w:val="both"/>
        <w:rPr>
          <w:rFonts w:ascii="Times New Roman" w:hAnsi="Times New Roman" w:cs="Times New Roman"/>
          <w:sz w:val="24"/>
          <w:szCs w:val="24"/>
          <w:rPrChange w:id="595" w:author="Dell" w:date="2023-10-01T18:33:00Z">
            <w:rPr>
              <w:rFonts w:ascii="Times New Roman" w:hAnsi="Times New Roman" w:cs="Times New Roman"/>
              <w:sz w:val="24"/>
              <w:szCs w:val="24"/>
            </w:rPr>
          </w:rPrChange>
        </w:rPr>
        <w:pPrChange w:id="596" w:author="Dell" w:date="2023-10-01T18:33:00Z">
          <w:pPr>
            <w:spacing w:after="120"/>
            <w:jc w:val="both"/>
          </w:pPr>
        </w:pPrChange>
      </w:pPr>
      <w:r w:rsidRPr="000637E7">
        <w:rPr>
          <w:rFonts w:ascii="Times New Roman" w:hAnsi="Times New Roman" w:cs="Times New Roman"/>
          <w:noProof/>
          <w:sz w:val="24"/>
          <w:szCs w:val="24"/>
          <w:lang w:bidi="ne-NP"/>
          <w:rPrChange w:id="597" w:author="Dell" w:date="2023-10-01T18:33:00Z">
            <w:rPr>
              <w:rFonts w:ascii="Times New Roman" w:hAnsi="Times New Roman" w:cs="Times New Roman"/>
              <w:noProof/>
              <w:sz w:val="24"/>
              <w:szCs w:val="24"/>
              <w:lang w:bidi="ne-NP"/>
            </w:rPr>
          </w:rPrChange>
        </w:rPr>
        <w:pict>
          <v:shape id="_x0000_s1037" type="#_x0000_t32" style="position:absolute;left:0;text-align:left;margin-left:149.1pt;margin-top:3.4pt;width:156.7pt;height:1.7pt;z-index:251666432" o:connectortype="straight">
            <v:stroke endarrow="block"/>
          </v:shape>
        </w:pict>
      </w:r>
    </w:p>
    <w:p w:rsidR="001B1589" w:rsidRPr="000637E7" w:rsidRDefault="00AC48C4" w:rsidP="000637E7">
      <w:pPr>
        <w:spacing w:after="120" w:line="360" w:lineRule="auto"/>
        <w:jc w:val="both"/>
        <w:rPr>
          <w:rFonts w:ascii="Times New Roman" w:hAnsi="Times New Roman" w:cs="Times New Roman"/>
          <w:sz w:val="24"/>
          <w:szCs w:val="24"/>
          <w:rPrChange w:id="598" w:author="Dell" w:date="2023-10-01T18:33:00Z">
            <w:rPr>
              <w:rFonts w:ascii="Times New Roman" w:hAnsi="Times New Roman" w:cs="Times New Roman"/>
              <w:sz w:val="24"/>
              <w:szCs w:val="24"/>
            </w:rPr>
          </w:rPrChange>
        </w:rPr>
        <w:pPrChange w:id="599" w:author="Dell" w:date="2023-10-01T18:33:00Z">
          <w:pPr>
            <w:spacing w:after="120"/>
            <w:jc w:val="both"/>
          </w:pPr>
        </w:pPrChange>
      </w:pPr>
      <w:r w:rsidRPr="000637E7">
        <w:rPr>
          <w:rFonts w:ascii="Times New Roman" w:hAnsi="Times New Roman" w:cs="Times New Roman"/>
          <w:noProof/>
          <w:sz w:val="24"/>
          <w:szCs w:val="24"/>
          <w:lang w:bidi="ne-NP"/>
          <w:rPrChange w:id="600" w:author="Dell" w:date="2023-10-01T18:33:00Z">
            <w:rPr>
              <w:rFonts w:ascii="Times New Roman" w:hAnsi="Times New Roman" w:cs="Times New Roman"/>
              <w:noProof/>
              <w:sz w:val="24"/>
              <w:szCs w:val="24"/>
              <w:lang w:bidi="ne-NP"/>
            </w:rPr>
          </w:rPrChange>
        </w:rPr>
        <w:pict>
          <v:shape id="_x0000_s1032" type="#_x0000_t32" style="position:absolute;left:0;text-align:left;margin-left:310.85pt;margin-top:4.7pt;width:105.85pt;height:110.8pt;flip:x;z-index:251663360" o:connectortype="straight">
            <v:stroke endarrow="block"/>
          </v:shape>
        </w:pict>
      </w:r>
      <w:r w:rsidRPr="000637E7">
        <w:rPr>
          <w:rFonts w:ascii="Times New Roman" w:hAnsi="Times New Roman" w:cs="Times New Roman"/>
          <w:noProof/>
          <w:sz w:val="24"/>
          <w:szCs w:val="24"/>
          <w:lang w:bidi="ne-NP"/>
          <w:rPrChange w:id="601" w:author="Dell" w:date="2023-10-01T18:33:00Z">
            <w:rPr>
              <w:rFonts w:ascii="Times New Roman" w:hAnsi="Times New Roman" w:cs="Times New Roman"/>
              <w:noProof/>
              <w:sz w:val="24"/>
              <w:szCs w:val="24"/>
              <w:lang w:bidi="ne-NP"/>
            </w:rPr>
          </w:rPrChange>
        </w:rPr>
        <w:pict>
          <v:shape id="_x0000_s1035" type="#_x0000_t32" style="position:absolute;left:0;text-align:left;margin-left:39.8pt;margin-top:13.05pt;width:104.25pt;height:110.8pt;z-index:251664384" o:connectortype="straight">
            <v:stroke endarrow="block"/>
          </v:shape>
        </w:pict>
      </w:r>
    </w:p>
    <w:p w:rsidR="001B1589" w:rsidRPr="000637E7" w:rsidRDefault="001B1589" w:rsidP="000637E7">
      <w:pPr>
        <w:spacing w:after="120" w:line="360" w:lineRule="auto"/>
        <w:jc w:val="both"/>
        <w:rPr>
          <w:rFonts w:ascii="Times New Roman" w:hAnsi="Times New Roman" w:cs="Times New Roman"/>
          <w:sz w:val="24"/>
          <w:szCs w:val="24"/>
          <w:rPrChange w:id="602" w:author="Dell" w:date="2023-10-01T18:33:00Z">
            <w:rPr>
              <w:rFonts w:ascii="Times New Roman" w:hAnsi="Times New Roman" w:cs="Times New Roman"/>
              <w:sz w:val="24"/>
              <w:szCs w:val="24"/>
            </w:rPr>
          </w:rPrChange>
        </w:rPr>
        <w:pPrChange w:id="603" w:author="Dell" w:date="2023-10-01T18:33:00Z">
          <w:pPr>
            <w:spacing w:after="120"/>
            <w:jc w:val="both"/>
          </w:pPr>
        </w:pPrChange>
      </w:pPr>
    </w:p>
    <w:p w:rsidR="001B1589" w:rsidRPr="000637E7" w:rsidRDefault="001B1589" w:rsidP="000637E7">
      <w:pPr>
        <w:spacing w:after="120" w:line="360" w:lineRule="auto"/>
        <w:jc w:val="both"/>
        <w:rPr>
          <w:rFonts w:ascii="Times New Roman" w:hAnsi="Times New Roman" w:cs="Times New Roman"/>
          <w:sz w:val="24"/>
          <w:szCs w:val="24"/>
          <w:rPrChange w:id="604" w:author="Dell" w:date="2023-10-01T18:33:00Z">
            <w:rPr>
              <w:rFonts w:ascii="Times New Roman" w:hAnsi="Times New Roman" w:cs="Times New Roman"/>
              <w:sz w:val="24"/>
              <w:szCs w:val="24"/>
            </w:rPr>
          </w:rPrChange>
        </w:rPr>
        <w:pPrChange w:id="605" w:author="Dell" w:date="2023-10-01T18:33:00Z">
          <w:pPr>
            <w:spacing w:after="120"/>
            <w:jc w:val="both"/>
          </w:pPr>
        </w:pPrChange>
      </w:pPr>
    </w:p>
    <w:p w:rsidR="001B1589" w:rsidRPr="000637E7" w:rsidRDefault="001B1589" w:rsidP="000637E7">
      <w:pPr>
        <w:spacing w:after="120" w:line="360" w:lineRule="auto"/>
        <w:jc w:val="both"/>
        <w:rPr>
          <w:rFonts w:ascii="Times New Roman" w:hAnsi="Times New Roman" w:cs="Times New Roman"/>
          <w:sz w:val="24"/>
          <w:szCs w:val="24"/>
          <w:rPrChange w:id="606" w:author="Dell" w:date="2023-10-01T18:33:00Z">
            <w:rPr>
              <w:rFonts w:ascii="Times New Roman" w:hAnsi="Times New Roman" w:cs="Times New Roman"/>
              <w:sz w:val="24"/>
              <w:szCs w:val="24"/>
            </w:rPr>
          </w:rPrChange>
        </w:rPr>
        <w:pPrChange w:id="607" w:author="Dell" w:date="2023-10-01T18:33:00Z">
          <w:pPr>
            <w:spacing w:after="120"/>
            <w:jc w:val="both"/>
          </w:pPr>
        </w:pPrChange>
      </w:pPr>
    </w:p>
    <w:p w:rsidR="001B1589" w:rsidRPr="000637E7" w:rsidRDefault="00AC48C4" w:rsidP="000637E7">
      <w:pPr>
        <w:spacing w:after="120" w:line="360" w:lineRule="auto"/>
        <w:jc w:val="both"/>
        <w:rPr>
          <w:rFonts w:ascii="Times New Roman" w:hAnsi="Times New Roman" w:cs="Times New Roman"/>
          <w:sz w:val="24"/>
          <w:szCs w:val="24"/>
          <w:rPrChange w:id="608" w:author="Dell" w:date="2023-10-01T18:33:00Z">
            <w:rPr>
              <w:rFonts w:ascii="Times New Roman" w:hAnsi="Times New Roman" w:cs="Times New Roman"/>
              <w:sz w:val="24"/>
              <w:szCs w:val="24"/>
            </w:rPr>
          </w:rPrChange>
        </w:rPr>
        <w:pPrChange w:id="609" w:author="Dell" w:date="2023-10-01T18:33:00Z">
          <w:pPr>
            <w:spacing w:after="120"/>
            <w:jc w:val="both"/>
          </w:pPr>
        </w:pPrChange>
      </w:pPr>
      <w:r w:rsidRPr="000637E7">
        <w:rPr>
          <w:rFonts w:ascii="Times New Roman" w:hAnsi="Times New Roman" w:cs="Times New Roman"/>
          <w:noProof/>
          <w:sz w:val="24"/>
          <w:szCs w:val="24"/>
          <w:lang w:eastAsia="zh-TW"/>
          <w:rPrChange w:id="610" w:author="Dell" w:date="2023-10-01T18:33:00Z">
            <w:rPr>
              <w:rFonts w:ascii="Times New Roman" w:hAnsi="Times New Roman" w:cs="Times New Roman"/>
              <w:noProof/>
              <w:sz w:val="24"/>
              <w:szCs w:val="24"/>
              <w:lang w:eastAsia="zh-TW"/>
            </w:rPr>
          </w:rPrChange>
        </w:rPr>
        <w:pict>
          <v:shape id="_x0000_s1041" type="#_x0000_t202" style="position:absolute;left:0;text-align:left;margin-left:145.75pt;margin-top:.4pt;width:165.1pt;height:60.05pt;z-index:251674624;mso-width-relative:margin;mso-height-relative:margin">
            <v:textbox style="mso-next-textbox:#_x0000_s1041">
              <w:txbxContent>
                <w:p w:rsidR="00415074" w:rsidRPr="00415074" w:rsidRDefault="00415074" w:rsidP="00415074">
                  <w:pPr>
                    <w:jc w:val="center"/>
                    <w:rPr>
                      <w:sz w:val="32"/>
                      <w:szCs w:val="32"/>
                    </w:rPr>
                  </w:pPr>
                  <w:r w:rsidRPr="00415074">
                    <w:rPr>
                      <w:rFonts w:ascii="Times New Roman" w:eastAsia="Times New Roman" w:hAnsi="Times New Roman" w:cs="Times New Roman"/>
                      <w:b/>
                      <w:bCs/>
                      <w:color w:val="222222"/>
                      <w:sz w:val="32"/>
                      <w:szCs w:val="32"/>
                      <w:lang w:bidi="ne-NP"/>
                    </w:rPr>
                    <w:t>Organizational Size</w:t>
                  </w:r>
                </w:p>
              </w:txbxContent>
            </v:textbox>
          </v:shape>
        </w:pict>
      </w:r>
    </w:p>
    <w:p w:rsidR="001B1589" w:rsidRPr="000637E7" w:rsidRDefault="001B1589" w:rsidP="000637E7">
      <w:pPr>
        <w:spacing w:after="120" w:line="360" w:lineRule="auto"/>
        <w:jc w:val="both"/>
        <w:rPr>
          <w:rFonts w:ascii="Times New Roman" w:hAnsi="Times New Roman" w:cs="Times New Roman"/>
          <w:sz w:val="24"/>
          <w:szCs w:val="24"/>
          <w:rPrChange w:id="611" w:author="Dell" w:date="2023-10-01T18:33:00Z">
            <w:rPr>
              <w:rFonts w:ascii="Times New Roman" w:hAnsi="Times New Roman" w:cs="Times New Roman"/>
              <w:sz w:val="24"/>
              <w:szCs w:val="24"/>
            </w:rPr>
          </w:rPrChange>
        </w:rPr>
        <w:pPrChange w:id="612" w:author="Dell" w:date="2023-10-01T18:33:00Z">
          <w:pPr>
            <w:spacing w:after="120"/>
            <w:jc w:val="both"/>
          </w:pPr>
        </w:pPrChange>
      </w:pPr>
    </w:p>
    <w:p w:rsidR="001B1589" w:rsidRPr="000637E7" w:rsidRDefault="001B1589" w:rsidP="000637E7">
      <w:pPr>
        <w:spacing w:after="120" w:line="360" w:lineRule="auto"/>
        <w:jc w:val="both"/>
        <w:rPr>
          <w:rFonts w:ascii="Times New Roman" w:hAnsi="Times New Roman" w:cs="Times New Roman"/>
          <w:sz w:val="24"/>
          <w:szCs w:val="24"/>
          <w:rPrChange w:id="613" w:author="Dell" w:date="2023-10-01T18:33:00Z">
            <w:rPr>
              <w:rFonts w:ascii="Times New Roman" w:hAnsi="Times New Roman" w:cs="Times New Roman"/>
              <w:sz w:val="24"/>
              <w:szCs w:val="24"/>
            </w:rPr>
          </w:rPrChange>
        </w:rPr>
        <w:pPrChange w:id="614" w:author="Dell" w:date="2023-10-01T18:33:00Z">
          <w:pPr>
            <w:spacing w:after="120"/>
            <w:jc w:val="both"/>
          </w:pPr>
        </w:pPrChange>
      </w:pPr>
    </w:p>
    <w:p w:rsidR="001B1589" w:rsidRPr="000637E7" w:rsidRDefault="001B1589" w:rsidP="000637E7">
      <w:pPr>
        <w:spacing w:after="120" w:line="360" w:lineRule="auto"/>
        <w:jc w:val="both"/>
        <w:rPr>
          <w:rFonts w:ascii="Times New Roman" w:hAnsi="Times New Roman" w:cs="Times New Roman"/>
          <w:sz w:val="24"/>
          <w:szCs w:val="24"/>
          <w:rPrChange w:id="615" w:author="Dell" w:date="2023-10-01T18:33:00Z">
            <w:rPr>
              <w:rFonts w:ascii="Times New Roman" w:hAnsi="Times New Roman" w:cs="Times New Roman"/>
              <w:sz w:val="24"/>
              <w:szCs w:val="24"/>
            </w:rPr>
          </w:rPrChange>
        </w:rPr>
        <w:pPrChange w:id="616" w:author="Dell" w:date="2023-10-01T18:33:00Z">
          <w:pPr>
            <w:spacing w:after="120"/>
            <w:jc w:val="both"/>
          </w:pPr>
        </w:pPrChange>
      </w:pPr>
    </w:p>
    <w:p w:rsidR="001B1589" w:rsidRPr="000637E7" w:rsidRDefault="001B1589" w:rsidP="000637E7">
      <w:pPr>
        <w:spacing w:after="120" w:line="360" w:lineRule="auto"/>
        <w:jc w:val="both"/>
        <w:rPr>
          <w:rFonts w:ascii="Times New Roman" w:hAnsi="Times New Roman" w:cs="Times New Roman"/>
          <w:sz w:val="24"/>
          <w:szCs w:val="24"/>
          <w:rPrChange w:id="617" w:author="Dell" w:date="2023-10-01T18:33:00Z">
            <w:rPr>
              <w:rFonts w:ascii="Times New Roman" w:hAnsi="Times New Roman" w:cs="Times New Roman"/>
              <w:sz w:val="24"/>
              <w:szCs w:val="24"/>
            </w:rPr>
          </w:rPrChange>
        </w:rPr>
        <w:pPrChange w:id="618" w:author="Dell" w:date="2023-10-01T18:33:00Z">
          <w:pPr>
            <w:spacing w:after="120"/>
            <w:jc w:val="both"/>
          </w:pPr>
        </w:pPrChange>
      </w:pPr>
    </w:p>
    <w:p w:rsidR="001B1589" w:rsidRPr="000637E7" w:rsidRDefault="00ED3B7A" w:rsidP="000637E7">
      <w:pPr>
        <w:spacing w:after="120" w:line="360" w:lineRule="auto"/>
        <w:jc w:val="center"/>
        <w:rPr>
          <w:rFonts w:ascii="Times New Roman" w:hAnsi="Times New Roman" w:cs="Times New Roman"/>
          <w:i/>
          <w:iCs/>
          <w:sz w:val="24"/>
          <w:szCs w:val="24"/>
          <w:rPrChange w:id="619" w:author="Dell" w:date="2023-10-01T18:33:00Z">
            <w:rPr>
              <w:rFonts w:ascii="Times New Roman" w:hAnsi="Times New Roman" w:cs="Times New Roman"/>
              <w:i/>
              <w:iCs/>
              <w:sz w:val="24"/>
              <w:szCs w:val="24"/>
            </w:rPr>
          </w:rPrChange>
        </w:rPr>
        <w:pPrChange w:id="620" w:author="Dell" w:date="2023-10-01T18:33:00Z">
          <w:pPr>
            <w:spacing w:after="120"/>
            <w:jc w:val="center"/>
          </w:pPr>
        </w:pPrChange>
      </w:pPr>
      <w:r w:rsidRPr="000637E7">
        <w:rPr>
          <w:rFonts w:ascii="Times New Roman" w:hAnsi="Times New Roman" w:cs="Times New Roman"/>
          <w:sz w:val="24"/>
          <w:szCs w:val="24"/>
          <w:rPrChange w:id="621" w:author="Dell" w:date="2023-10-01T18:33:00Z">
            <w:rPr>
              <w:rFonts w:ascii="Times New Roman" w:hAnsi="Times New Roman" w:cs="Times New Roman"/>
              <w:sz w:val="24"/>
              <w:szCs w:val="24"/>
            </w:rPr>
          </w:rPrChange>
        </w:rPr>
        <w:t>Figure 1 :</w:t>
      </w:r>
      <w:r w:rsidRPr="000637E7">
        <w:rPr>
          <w:rFonts w:ascii="Times New Roman" w:hAnsi="Times New Roman" w:cs="Times New Roman"/>
          <w:sz w:val="24"/>
          <w:szCs w:val="24"/>
          <w:rPrChange w:id="622" w:author="Dell" w:date="2023-10-01T18:33:00Z">
            <w:rPr>
              <w:sz w:val="23"/>
              <w:szCs w:val="23"/>
            </w:rPr>
          </w:rPrChange>
        </w:rPr>
        <w:t xml:space="preserve"> </w:t>
      </w:r>
      <w:r w:rsidRPr="000637E7">
        <w:rPr>
          <w:rFonts w:ascii="Times New Roman" w:hAnsi="Times New Roman" w:cs="Times New Roman"/>
          <w:i/>
          <w:iCs/>
          <w:sz w:val="24"/>
          <w:szCs w:val="24"/>
          <w:rPrChange w:id="623" w:author="Dell" w:date="2023-10-01T18:33:00Z">
            <w:rPr>
              <w:rFonts w:ascii="Times New Roman" w:hAnsi="Times New Roman" w:cs="Times New Roman"/>
              <w:i/>
              <w:iCs/>
              <w:sz w:val="24"/>
              <w:szCs w:val="24"/>
            </w:rPr>
          </w:rPrChange>
        </w:rPr>
        <w:t>Framework of research</w:t>
      </w:r>
    </w:p>
    <w:p w:rsidR="001B1589" w:rsidRPr="000637E7" w:rsidRDefault="001B1589" w:rsidP="000637E7">
      <w:pPr>
        <w:spacing w:after="120" w:line="360" w:lineRule="auto"/>
        <w:jc w:val="both"/>
        <w:rPr>
          <w:rFonts w:ascii="Times New Roman" w:hAnsi="Times New Roman" w:cs="Times New Roman"/>
          <w:sz w:val="24"/>
          <w:szCs w:val="24"/>
          <w:rPrChange w:id="624" w:author="Dell" w:date="2023-10-01T18:33:00Z">
            <w:rPr>
              <w:rFonts w:ascii="Times New Roman" w:hAnsi="Times New Roman" w:cs="Times New Roman"/>
              <w:sz w:val="24"/>
              <w:szCs w:val="24"/>
            </w:rPr>
          </w:rPrChange>
        </w:rPr>
        <w:pPrChange w:id="625" w:author="Dell" w:date="2023-10-01T18:33:00Z">
          <w:pPr>
            <w:spacing w:after="120"/>
            <w:jc w:val="both"/>
          </w:pPr>
        </w:pPrChange>
      </w:pPr>
    </w:p>
    <w:p w:rsidR="001B21FA" w:rsidRPr="000637E7" w:rsidRDefault="001B21FA" w:rsidP="000637E7">
      <w:pPr>
        <w:spacing w:after="120" w:line="360" w:lineRule="auto"/>
        <w:jc w:val="both"/>
        <w:rPr>
          <w:rFonts w:ascii="Times New Roman" w:hAnsi="Times New Roman" w:cs="Times New Roman"/>
          <w:sz w:val="24"/>
          <w:szCs w:val="24"/>
          <w:rPrChange w:id="626" w:author="Dell" w:date="2023-10-01T18:33:00Z">
            <w:rPr>
              <w:rFonts w:ascii="Times New Roman" w:hAnsi="Times New Roman" w:cs="Times New Roman"/>
              <w:sz w:val="24"/>
              <w:szCs w:val="24"/>
            </w:rPr>
          </w:rPrChange>
        </w:rPr>
        <w:pPrChange w:id="627" w:author="Dell" w:date="2023-10-01T18:33:00Z">
          <w:pPr>
            <w:spacing w:after="120"/>
            <w:jc w:val="both"/>
          </w:pPr>
        </w:pPrChange>
      </w:pPr>
    </w:p>
    <w:p w:rsidR="001B21FA" w:rsidRPr="000637E7" w:rsidRDefault="001B21FA" w:rsidP="000637E7">
      <w:pPr>
        <w:spacing w:after="120" w:line="360" w:lineRule="auto"/>
        <w:jc w:val="both"/>
        <w:rPr>
          <w:rFonts w:ascii="Times New Roman" w:hAnsi="Times New Roman" w:cs="Times New Roman"/>
          <w:sz w:val="24"/>
          <w:szCs w:val="24"/>
          <w:rPrChange w:id="628" w:author="Dell" w:date="2023-10-01T18:33:00Z">
            <w:rPr>
              <w:rFonts w:ascii="Times New Roman" w:hAnsi="Times New Roman" w:cs="Times New Roman"/>
              <w:sz w:val="24"/>
              <w:szCs w:val="24"/>
            </w:rPr>
          </w:rPrChange>
        </w:rPr>
        <w:pPrChange w:id="629" w:author="Dell" w:date="2023-10-01T18:33:00Z">
          <w:pPr>
            <w:spacing w:after="120"/>
            <w:jc w:val="both"/>
          </w:pPr>
        </w:pPrChange>
      </w:pPr>
    </w:p>
    <w:p w:rsidR="001B21FA" w:rsidRPr="000637E7" w:rsidDel="00207F68" w:rsidRDefault="001B21FA" w:rsidP="000637E7">
      <w:pPr>
        <w:spacing w:after="120" w:line="360" w:lineRule="auto"/>
        <w:jc w:val="both"/>
        <w:rPr>
          <w:del w:id="630" w:author="Dell" w:date="2023-10-01T19:26:00Z"/>
          <w:rFonts w:ascii="Times New Roman" w:hAnsi="Times New Roman" w:cs="Times New Roman"/>
          <w:sz w:val="24"/>
          <w:szCs w:val="24"/>
          <w:rPrChange w:id="631" w:author="Dell" w:date="2023-10-01T18:33:00Z">
            <w:rPr>
              <w:del w:id="632" w:author="Dell" w:date="2023-10-01T19:26:00Z"/>
              <w:rFonts w:ascii="Times New Roman" w:hAnsi="Times New Roman" w:cs="Times New Roman"/>
              <w:sz w:val="24"/>
              <w:szCs w:val="24"/>
            </w:rPr>
          </w:rPrChange>
        </w:rPr>
        <w:pPrChange w:id="633" w:author="Dell" w:date="2023-10-01T18:33:00Z">
          <w:pPr>
            <w:spacing w:after="120"/>
            <w:jc w:val="both"/>
          </w:pPr>
        </w:pPrChange>
      </w:pPr>
    </w:p>
    <w:p w:rsidR="001B21FA" w:rsidRPr="000637E7" w:rsidDel="00207F68" w:rsidRDefault="001B21FA" w:rsidP="000637E7">
      <w:pPr>
        <w:spacing w:after="120" w:line="360" w:lineRule="auto"/>
        <w:jc w:val="both"/>
        <w:rPr>
          <w:del w:id="634" w:author="Dell" w:date="2023-10-01T19:26:00Z"/>
          <w:rFonts w:ascii="Times New Roman" w:hAnsi="Times New Roman" w:cs="Times New Roman"/>
          <w:sz w:val="24"/>
          <w:szCs w:val="24"/>
          <w:rPrChange w:id="635" w:author="Dell" w:date="2023-10-01T18:33:00Z">
            <w:rPr>
              <w:del w:id="636" w:author="Dell" w:date="2023-10-01T19:26:00Z"/>
              <w:rFonts w:ascii="Times New Roman" w:hAnsi="Times New Roman" w:cs="Times New Roman"/>
              <w:sz w:val="24"/>
              <w:szCs w:val="24"/>
            </w:rPr>
          </w:rPrChange>
        </w:rPr>
        <w:pPrChange w:id="637" w:author="Dell" w:date="2023-10-01T18:33:00Z">
          <w:pPr>
            <w:spacing w:after="120"/>
            <w:jc w:val="both"/>
          </w:pPr>
        </w:pPrChange>
      </w:pPr>
    </w:p>
    <w:p w:rsidR="001B21FA" w:rsidRPr="000637E7" w:rsidDel="00207F68" w:rsidRDefault="001B21FA" w:rsidP="000637E7">
      <w:pPr>
        <w:spacing w:after="120" w:line="360" w:lineRule="auto"/>
        <w:jc w:val="both"/>
        <w:rPr>
          <w:del w:id="638" w:author="Dell" w:date="2023-10-01T19:26:00Z"/>
          <w:rFonts w:ascii="Times New Roman" w:hAnsi="Times New Roman" w:cs="Times New Roman"/>
          <w:sz w:val="24"/>
          <w:szCs w:val="24"/>
          <w:rPrChange w:id="639" w:author="Dell" w:date="2023-10-01T18:33:00Z">
            <w:rPr>
              <w:del w:id="640" w:author="Dell" w:date="2023-10-01T19:26:00Z"/>
              <w:rFonts w:ascii="Times New Roman" w:hAnsi="Times New Roman" w:cs="Times New Roman"/>
              <w:sz w:val="24"/>
              <w:szCs w:val="24"/>
            </w:rPr>
          </w:rPrChange>
        </w:rPr>
        <w:pPrChange w:id="641" w:author="Dell" w:date="2023-10-01T18:33:00Z">
          <w:pPr>
            <w:spacing w:after="120"/>
            <w:jc w:val="both"/>
          </w:pPr>
        </w:pPrChange>
      </w:pPr>
    </w:p>
    <w:p w:rsidR="001B21FA" w:rsidRPr="000637E7" w:rsidDel="00207F68" w:rsidRDefault="001B21FA" w:rsidP="000637E7">
      <w:pPr>
        <w:spacing w:after="120" w:line="360" w:lineRule="auto"/>
        <w:jc w:val="both"/>
        <w:rPr>
          <w:del w:id="642" w:author="Dell" w:date="2023-10-01T19:26:00Z"/>
          <w:rFonts w:ascii="Times New Roman" w:hAnsi="Times New Roman" w:cs="Times New Roman"/>
          <w:sz w:val="24"/>
          <w:szCs w:val="24"/>
          <w:rPrChange w:id="643" w:author="Dell" w:date="2023-10-01T18:33:00Z">
            <w:rPr>
              <w:del w:id="644" w:author="Dell" w:date="2023-10-01T19:26:00Z"/>
              <w:rFonts w:ascii="Times New Roman" w:hAnsi="Times New Roman" w:cs="Times New Roman"/>
              <w:sz w:val="24"/>
              <w:szCs w:val="24"/>
            </w:rPr>
          </w:rPrChange>
        </w:rPr>
        <w:pPrChange w:id="645" w:author="Dell" w:date="2023-10-01T18:33:00Z">
          <w:pPr>
            <w:spacing w:after="120"/>
            <w:jc w:val="both"/>
          </w:pPr>
        </w:pPrChange>
      </w:pPr>
    </w:p>
    <w:p w:rsidR="001B21FA" w:rsidRPr="000637E7" w:rsidDel="00207F68" w:rsidRDefault="001B21FA" w:rsidP="000637E7">
      <w:pPr>
        <w:spacing w:after="120" w:line="360" w:lineRule="auto"/>
        <w:jc w:val="both"/>
        <w:rPr>
          <w:del w:id="646" w:author="Dell" w:date="2023-10-01T19:26:00Z"/>
          <w:rFonts w:ascii="Times New Roman" w:hAnsi="Times New Roman" w:cs="Times New Roman"/>
          <w:sz w:val="24"/>
          <w:szCs w:val="24"/>
          <w:rPrChange w:id="647" w:author="Dell" w:date="2023-10-01T18:33:00Z">
            <w:rPr>
              <w:del w:id="648" w:author="Dell" w:date="2023-10-01T19:26:00Z"/>
              <w:rFonts w:ascii="Times New Roman" w:hAnsi="Times New Roman" w:cs="Times New Roman"/>
              <w:sz w:val="24"/>
              <w:szCs w:val="24"/>
            </w:rPr>
          </w:rPrChange>
        </w:rPr>
        <w:pPrChange w:id="649" w:author="Dell" w:date="2023-10-01T18:33:00Z">
          <w:pPr>
            <w:spacing w:after="120"/>
            <w:jc w:val="both"/>
          </w:pPr>
        </w:pPrChange>
      </w:pPr>
    </w:p>
    <w:p w:rsidR="00D84AAE" w:rsidRPr="000637E7" w:rsidRDefault="00207F68" w:rsidP="000637E7">
      <w:pPr>
        <w:pStyle w:val="Heading1"/>
        <w:spacing w:line="360" w:lineRule="auto"/>
        <w:jc w:val="center"/>
        <w:rPr>
          <w:rFonts w:cs="Times New Roman"/>
          <w:sz w:val="24"/>
          <w:szCs w:val="24"/>
          <w:rPrChange w:id="650" w:author="Dell" w:date="2023-10-01T18:33:00Z">
            <w:rPr/>
          </w:rPrChange>
        </w:rPr>
        <w:pPrChange w:id="651" w:author="Dell" w:date="2023-10-01T18:33:00Z">
          <w:pPr>
            <w:pStyle w:val="Heading1"/>
            <w:jc w:val="center"/>
          </w:pPr>
        </w:pPrChange>
      </w:pPr>
      <w:bookmarkStart w:id="652" w:name="_Toc146943237"/>
      <w:r w:rsidRPr="000637E7">
        <w:rPr>
          <w:rFonts w:cs="Times New Roman"/>
          <w:sz w:val="24"/>
          <w:szCs w:val="24"/>
          <w:rPrChange w:id="653" w:author="Dell" w:date="2023-10-01T18:33:00Z">
            <w:rPr>
              <w:rFonts w:cs="Times New Roman"/>
              <w:sz w:val="24"/>
              <w:szCs w:val="24"/>
            </w:rPr>
          </w:rPrChange>
        </w:rPr>
        <w:t xml:space="preserve">CHAPTER </w:t>
      </w:r>
      <w:del w:id="654" w:author="Dell" w:date="2023-10-01T19:27:00Z">
        <w:r w:rsidR="001B21FA" w:rsidRPr="000637E7" w:rsidDel="00207F68">
          <w:rPr>
            <w:rFonts w:cs="Times New Roman"/>
            <w:sz w:val="24"/>
            <w:szCs w:val="24"/>
            <w:rPrChange w:id="655" w:author="Dell" w:date="2023-10-01T18:33:00Z">
              <w:rPr/>
            </w:rPrChange>
          </w:rPr>
          <w:delText>3</w:delText>
        </w:r>
      </w:del>
      <w:bookmarkEnd w:id="652"/>
      <w:ins w:id="656" w:author="Dell" w:date="2023-10-01T19:27:00Z">
        <w:r>
          <w:rPr>
            <w:rFonts w:cs="Times New Roman"/>
            <w:sz w:val="24"/>
            <w:szCs w:val="24"/>
          </w:rPr>
          <w:t>III:….</w:t>
        </w:r>
      </w:ins>
    </w:p>
    <w:p w:rsidR="000C479D" w:rsidRPr="000637E7" w:rsidRDefault="000C479D" w:rsidP="000637E7">
      <w:pPr>
        <w:pStyle w:val="Heading1"/>
        <w:spacing w:after="120" w:line="360" w:lineRule="auto"/>
        <w:rPr>
          <w:rFonts w:cs="Times New Roman"/>
          <w:sz w:val="24"/>
          <w:szCs w:val="24"/>
          <w:rPrChange w:id="657" w:author="Dell" w:date="2023-10-01T18:33:00Z">
            <w:rPr/>
          </w:rPrChange>
        </w:rPr>
        <w:pPrChange w:id="658" w:author="Dell" w:date="2023-10-01T18:33:00Z">
          <w:pPr>
            <w:pStyle w:val="Heading1"/>
            <w:spacing w:after="120"/>
          </w:pPr>
        </w:pPrChange>
      </w:pPr>
      <w:bookmarkStart w:id="659" w:name="_Toc146943238"/>
      <w:r w:rsidRPr="000637E7">
        <w:rPr>
          <w:rFonts w:cs="Times New Roman"/>
          <w:sz w:val="24"/>
          <w:szCs w:val="24"/>
          <w:rPrChange w:id="660" w:author="Dell" w:date="2023-10-01T18:33:00Z">
            <w:rPr/>
          </w:rPrChange>
        </w:rPr>
        <w:t>Summary</w:t>
      </w:r>
      <w:bookmarkEnd w:id="659"/>
    </w:p>
    <w:p w:rsidR="008B4101" w:rsidRPr="000637E7" w:rsidRDefault="000C479D" w:rsidP="000637E7">
      <w:pPr>
        <w:spacing w:after="120" w:line="360" w:lineRule="auto"/>
        <w:jc w:val="both"/>
        <w:rPr>
          <w:rFonts w:ascii="Times New Roman" w:hAnsi="Times New Roman" w:cs="Times New Roman"/>
          <w:sz w:val="24"/>
          <w:szCs w:val="24"/>
          <w:rPrChange w:id="661" w:author="Dell" w:date="2023-10-01T18:33:00Z">
            <w:rPr>
              <w:rFonts w:ascii="Times New Roman" w:hAnsi="Times New Roman" w:cs="Times New Roman"/>
              <w:sz w:val="24"/>
              <w:szCs w:val="24"/>
            </w:rPr>
          </w:rPrChange>
        </w:rPr>
        <w:pPrChange w:id="662" w:author="Dell" w:date="2023-10-01T18:33:00Z">
          <w:pPr>
            <w:spacing w:after="120"/>
            <w:jc w:val="both"/>
          </w:pPr>
        </w:pPrChange>
      </w:pPr>
      <w:r w:rsidRPr="000637E7">
        <w:rPr>
          <w:rFonts w:ascii="Times New Roman" w:hAnsi="Times New Roman" w:cs="Times New Roman"/>
          <w:sz w:val="24"/>
          <w:szCs w:val="24"/>
          <w:rPrChange w:id="663" w:author="Dell" w:date="2023-10-01T18:33:00Z">
            <w:rPr>
              <w:rFonts w:ascii="Times New Roman" w:hAnsi="Times New Roman" w:cs="Times New Roman"/>
              <w:sz w:val="24"/>
              <w:szCs w:val="24"/>
            </w:rPr>
          </w:rPrChange>
        </w:rPr>
        <w:t>This seminar report delves into the pivotal role of leadership in effectively managing organizational change amid the COVID-19 pandemic, with a specific emphasis on safeguarding employee well-being. As the pandemic disrupted traditional workplace norms and necessitated rapid adjustments in response to evolving health concerns, effective leadership emerged as a linchpin for not only addressing immediate crises but also steering organizations toward recovery and future resilience. The report provides a comprehensive examination that combines both theoretical and empirical perspectives, underscoring the significance of leadership styles characterized by adaptability, empathy, and ethical considerations. It highlights leadership's practical implications in terms of change management, employee well-being, and the cultivation of organizational resilience during times of crisis, offering valuable insights to guide organizational leaders through the ongoing challenges posed by COVID-19.</w:t>
      </w:r>
    </w:p>
    <w:p w:rsidR="001B21FA" w:rsidRPr="000637E7" w:rsidRDefault="001B21FA" w:rsidP="000637E7">
      <w:pPr>
        <w:pStyle w:val="Heading1"/>
        <w:spacing w:after="120" w:line="360" w:lineRule="auto"/>
        <w:rPr>
          <w:rFonts w:cs="Times New Roman"/>
          <w:sz w:val="24"/>
          <w:szCs w:val="24"/>
          <w:rPrChange w:id="664" w:author="Dell" w:date="2023-10-01T18:33:00Z">
            <w:rPr/>
          </w:rPrChange>
        </w:rPr>
        <w:pPrChange w:id="665" w:author="Dell" w:date="2023-10-01T18:33:00Z">
          <w:pPr>
            <w:pStyle w:val="Heading1"/>
            <w:spacing w:after="120"/>
          </w:pPr>
        </w:pPrChange>
      </w:pPr>
      <w:bookmarkStart w:id="666" w:name="_Toc146943239"/>
      <w:r w:rsidRPr="000637E7">
        <w:rPr>
          <w:rFonts w:cs="Times New Roman"/>
          <w:sz w:val="24"/>
          <w:szCs w:val="24"/>
          <w:rPrChange w:id="667" w:author="Dell" w:date="2023-10-01T18:33:00Z">
            <w:rPr/>
          </w:rPrChange>
        </w:rPr>
        <w:t>Conclusion</w:t>
      </w:r>
      <w:bookmarkEnd w:id="666"/>
    </w:p>
    <w:p w:rsidR="001B21FA" w:rsidRPr="000637E7" w:rsidRDefault="001B21FA" w:rsidP="000637E7">
      <w:pPr>
        <w:spacing w:after="120" w:line="360" w:lineRule="auto"/>
        <w:jc w:val="both"/>
        <w:rPr>
          <w:rFonts w:ascii="Times New Roman" w:hAnsi="Times New Roman" w:cs="Times New Roman"/>
          <w:b/>
          <w:bCs/>
          <w:sz w:val="24"/>
          <w:szCs w:val="24"/>
          <w:rPrChange w:id="668" w:author="Dell" w:date="2023-10-01T18:33:00Z">
            <w:rPr>
              <w:rFonts w:ascii="Times New Roman" w:hAnsi="Times New Roman" w:cs="Times New Roman"/>
              <w:b/>
              <w:bCs/>
              <w:sz w:val="24"/>
              <w:szCs w:val="24"/>
            </w:rPr>
          </w:rPrChange>
        </w:rPr>
        <w:pPrChange w:id="669" w:author="Dell" w:date="2023-10-01T18:33:00Z">
          <w:pPr>
            <w:spacing w:after="120"/>
            <w:jc w:val="both"/>
          </w:pPr>
        </w:pPrChange>
      </w:pPr>
      <w:r w:rsidRPr="000637E7">
        <w:rPr>
          <w:rFonts w:ascii="Times New Roman" w:hAnsi="Times New Roman" w:cs="Times New Roman"/>
          <w:sz w:val="24"/>
          <w:szCs w:val="24"/>
          <w:rPrChange w:id="670" w:author="Dell" w:date="2023-10-01T18:33:00Z">
            <w:rPr>
              <w:rFonts w:ascii="Times New Roman" w:hAnsi="Times New Roman" w:cs="Times New Roman"/>
              <w:sz w:val="24"/>
              <w:szCs w:val="24"/>
            </w:rPr>
          </w:rPrChange>
        </w:rPr>
        <w:t>In conclusion, the</w:t>
      </w:r>
      <w:r w:rsidRPr="000637E7">
        <w:rPr>
          <w:rFonts w:ascii="Times New Roman" w:hAnsi="Times New Roman" w:cs="Times New Roman"/>
          <w:b/>
          <w:bCs/>
          <w:sz w:val="24"/>
          <w:szCs w:val="24"/>
          <w:rPrChange w:id="671" w:author="Dell" w:date="2023-10-01T18:33:00Z">
            <w:rPr>
              <w:rFonts w:ascii="Times New Roman" w:hAnsi="Times New Roman" w:cs="Times New Roman"/>
              <w:b/>
              <w:bCs/>
              <w:sz w:val="24"/>
              <w:szCs w:val="24"/>
            </w:rPr>
          </w:rPrChange>
        </w:rPr>
        <w:t xml:space="preserve"> </w:t>
      </w:r>
      <w:r w:rsidRPr="000637E7">
        <w:rPr>
          <w:rFonts w:ascii="Times New Roman" w:hAnsi="Times New Roman" w:cs="Times New Roman"/>
          <w:sz w:val="24"/>
          <w:szCs w:val="24"/>
          <w:rPrChange w:id="672" w:author="Dell" w:date="2023-10-01T18:33:00Z">
            <w:rPr>
              <w:rFonts w:ascii="Times New Roman" w:hAnsi="Times New Roman" w:cs="Times New Roman"/>
              <w:sz w:val="24"/>
              <w:szCs w:val="24"/>
            </w:rPr>
          </w:rPrChange>
        </w:rPr>
        <w:t>COVID-19 pandemic has presented organizations with unprecedented challenges, demanding adaptive and ethical leadership to navigate uncharted waters. This seminar report has underscored the pivotal role of leadership in guiding organizations through the crisis, with a specific focus on safeguarding employee well-being and managing change. Theoretical foundations and empirical evidence have highlighted the importance of flexible, empathetic, and ethically driven leadership styles. Organizations that prioritized clear communication, employee engagement, and resilience-building strategies emerged as more successful in responding to the crisis. As we move forward, the lessons learned from this pandemic emphasize the enduring significance of leadership in fostering organizational resilience and driving change in times of adversity.</w:t>
      </w:r>
    </w:p>
    <w:p w:rsidR="001B21FA" w:rsidRPr="000637E7" w:rsidRDefault="001B21FA" w:rsidP="000637E7">
      <w:pPr>
        <w:spacing w:after="120" w:line="360" w:lineRule="auto"/>
        <w:jc w:val="both"/>
        <w:rPr>
          <w:rFonts w:ascii="Times New Roman" w:hAnsi="Times New Roman" w:cs="Times New Roman"/>
          <w:sz w:val="24"/>
          <w:szCs w:val="24"/>
          <w:rPrChange w:id="673" w:author="Dell" w:date="2023-10-01T18:33:00Z">
            <w:rPr>
              <w:rFonts w:ascii="Times New Roman" w:hAnsi="Times New Roman" w:cs="Times New Roman"/>
              <w:sz w:val="24"/>
              <w:szCs w:val="24"/>
            </w:rPr>
          </w:rPrChange>
        </w:rPr>
        <w:pPrChange w:id="674" w:author="Dell" w:date="2023-10-01T18:33:00Z">
          <w:pPr>
            <w:spacing w:after="120"/>
            <w:jc w:val="both"/>
          </w:pPr>
        </w:pPrChange>
      </w:pPr>
    </w:p>
    <w:p w:rsidR="001B21FA" w:rsidRDefault="001B21FA" w:rsidP="00B03951">
      <w:pPr>
        <w:spacing w:after="120"/>
        <w:jc w:val="both"/>
        <w:rPr>
          <w:rFonts w:ascii="Times New Roman" w:hAnsi="Times New Roman" w:cs="Times New Roman"/>
          <w:sz w:val="24"/>
          <w:szCs w:val="24"/>
        </w:rPr>
      </w:pPr>
    </w:p>
    <w:p w:rsidR="001B21FA" w:rsidRDefault="001B21FA" w:rsidP="00B03951">
      <w:pPr>
        <w:spacing w:after="120"/>
        <w:jc w:val="both"/>
        <w:rPr>
          <w:rFonts w:ascii="Times New Roman" w:hAnsi="Times New Roman" w:cs="Times New Roman"/>
          <w:sz w:val="24"/>
          <w:szCs w:val="24"/>
        </w:rPr>
      </w:pPr>
    </w:p>
    <w:p w:rsidR="001B21FA" w:rsidRDefault="001B21FA" w:rsidP="00B03951">
      <w:pPr>
        <w:spacing w:after="120"/>
        <w:jc w:val="both"/>
        <w:rPr>
          <w:rFonts w:ascii="Times New Roman" w:hAnsi="Times New Roman" w:cs="Times New Roman"/>
          <w:sz w:val="24"/>
          <w:szCs w:val="24"/>
        </w:rPr>
      </w:pPr>
    </w:p>
    <w:p w:rsidR="00AA0D25" w:rsidRDefault="00207F68" w:rsidP="00B03951">
      <w:pPr>
        <w:spacing w:after="120"/>
        <w:jc w:val="both"/>
        <w:rPr>
          <w:rFonts w:ascii="Times New Roman" w:hAnsi="Times New Roman" w:cs="Times New Roman"/>
          <w:sz w:val="24"/>
          <w:szCs w:val="24"/>
        </w:rPr>
      </w:pPr>
      <w:ins w:id="675" w:author="Dell" w:date="2023-10-01T19:28:00Z">
        <w:r>
          <w:rPr>
            <w:rFonts w:ascii="Times New Roman" w:hAnsi="Times New Roman" w:cs="Times New Roman"/>
            <w:sz w:val="24"/>
            <w:szCs w:val="24"/>
          </w:rPr>
          <w:lastRenderedPageBreak/>
          <w:t xml:space="preserve">Refer …. Citation and References format … APA VIIth Edition …. </w:t>
        </w:r>
      </w:ins>
      <w:bookmarkStart w:id="676" w:name="_GoBack"/>
      <w:bookmarkEnd w:id="676"/>
    </w:p>
    <w:p w:rsidR="001B21FA" w:rsidDel="00207F68" w:rsidRDefault="001B21FA" w:rsidP="00E002C6">
      <w:pPr>
        <w:pStyle w:val="Heading1"/>
        <w:rPr>
          <w:del w:id="677" w:author="Dell" w:date="2023-10-01T19:27:00Z"/>
        </w:rPr>
      </w:pPr>
    </w:p>
    <w:p w:rsidR="001B21FA" w:rsidRPr="00E002C6" w:rsidRDefault="000C479D" w:rsidP="00E002C6">
      <w:pPr>
        <w:pStyle w:val="Heading1"/>
        <w:jc w:val="center"/>
        <w:rPr>
          <w:sz w:val="24"/>
          <w:szCs w:val="24"/>
        </w:rPr>
      </w:pPr>
      <w:bookmarkStart w:id="678" w:name="_Toc146943240"/>
      <w:del w:id="679" w:author="Dell" w:date="2023-10-01T19:27:00Z">
        <w:r w:rsidRPr="00E002C6" w:rsidDel="00207F68">
          <w:rPr>
            <w:sz w:val="24"/>
            <w:szCs w:val="24"/>
          </w:rPr>
          <w:delText>BIBLIOGRAPHY</w:delText>
        </w:r>
      </w:del>
      <w:bookmarkEnd w:id="678"/>
      <w:ins w:id="680" w:author="Dell" w:date="2023-10-01T19:27:00Z">
        <w:r w:rsidR="00207F68">
          <w:rPr>
            <w:sz w:val="24"/>
            <w:szCs w:val="24"/>
          </w:rPr>
          <w:t>REFERENCES</w:t>
        </w:r>
      </w:ins>
    </w:p>
    <w:p w:rsidR="00E002C6" w:rsidRPr="00E002C6" w:rsidRDefault="00E002C6" w:rsidP="00E002C6">
      <w:pPr>
        <w:rPr>
          <w:rFonts w:ascii="Times New Roman" w:hAnsi="Times New Roman" w:cs="Times New Roman"/>
          <w:sz w:val="24"/>
          <w:szCs w:val="24"/>
        </w:rPr>
      </w:pPr>
    </w:p>
    <w:p w:rsidR="0071143A" w:rsidRPr="00E002C6" w:rsidRDefault="0071143A" w:rsidP="00207F68">
      <w:pPr>
        <w:spacing w:after="120"/>
        <w:ind w:left="720" w:hanging="720"/>
        <w:jc w:val="both"/>
        <w:rPr>
          <w:rFonts w:ascii="Times New Roman" w:hAnsi="Times New Roman" w:cs="Times New Roman"/>
          <w:sz w:val="24"/>
          <w:szCs w:val="24"/>
          <w:shd w:val="clear" w:color="auto" w:fill="FFFFFF"/>
        </w:rPr>
      </w:pPr>
      <w:r w:rsidRPr="00E002C6">
        <w:rPr>
          <w:rFonts w:ascii="Times New Roman" w:hAnsi="Times New Roman" w:cs="Times New Roman"/>
          <w:sz w:val="24"/>
          <w:szCs w:val="24"/>
          <w:shd w:val="clear" w:color="auto" w:fill="FFFFFF"/>
        </w:rPr>
        <w:t>Elmore, R. F., Heifetz, R. A., Sinder, R. M., Jones, A., Hodge, L. M., &amp; Rowley, K. A. (1989). Teaching and assessing leadership courses at the John F. Kennedy School of Government. </w:t>
      </w:r>
      <w:r w:rsidRPr="00E002C6">
        <w:rPr>
          <w:rFonts w:ascii="Times New Roman" w:hAnsi="Times New Roman" w:cs="Times New Roman"/>
          <w:i/>
          <w:iCs/>
          <w:sz w:val="24"/>
          <w:szCs w:val="24"/>
          <w:shd w:val="clear" w:color="auto" w:fill="FFFFFF"/>
        </w:rPr>
        <w:t>Journal of Policy Analysis and Management</w:t>
      </w:r>
      <w:r w:rsidRPr="00E002C6">
        <w:rPr>
          <w:rFonts w:ascii="Times New Roman" w:hAnsi="Times New Roman" w:cs="Times New Roman"/>
          <w:sz w:val="24"/>
          <w:szCs w:val="24"/>
          <w:shd w:val="clear" w:color="auto" w:fill="FFFFFF"/>
        </w:rPr>
        <w:t>, </w:t>
      </w:r>
      <w:r w:rsidRPr="00E002C6">
        <w:rPr>
          <w:rFonts w:ascii="Times New Roman" w:hAnsi="Times New Roman" w:cs="Times New Roman"/>
          <w:i/>
          <w:iCs/>
          <w:sz w:val="24"/>
          <w:szCs w:val="24"/>
          <w:shd w:val="clear" w:color="auto" w:fill="FFFFFF"/>
        </w:rPr>
        <w:t>8</w:t>
      </w:r>
      <w:r w:rsidRPr="00E002C6">
        <w:rPr>
          <w:rFonts w:ascii="Times New Roman" w:hAnsi="Times New Roman" w:cs="Times New Roman"/>
          <w:sz w:val="24"/>
          <w:szCs w:val="24"/>
          <w:shd w:val="clear" w:color="auto" w:fill="FFFFFF"/>
        </w:rPr>
        <w:t>(3), 536-562.</w:t>
      </w:r>
    </w:p>
    <w:p w:rsidR="0071143A" w:rsidRPr="00E002C6" w:rsidRDefault="00AA0D25" w:rsidP="00207F68">
      <w:pPr>
        <w:spacing w:after="120"/>
        <w:ind w:left="720" w:hanging="720"/>
        <w:jc w:val="both"/>
        <w:rPr>
          <w:rFonts w:ascii="Times New Roman" w:hAnsi="Times New Roman" w:cs="Times New Roman"/>
          <w:sz w:val="24"/>
          <w:szCs w:val="24"/>
        </w:rPr>
      </w:pPr>
      <w:r w:rsidRPr="00E002C6">
        <w:rPr>
          <w:rFonts w:ascii="Times New Roman" w:hAnsi="Times New Roman" w:cs="Times New Roman"/>
          <w:sz w:val="24"/>
          <w:szCs w:val="24"/>
        </w:rPr>
        <w:t xml:space="preserve">Arnold, K.A. &amp; Walsh, M.M. (2015). Customer incivility and employee well-being: </w:t>
      </w:r>
      <w:r w:rsidRPr="00E002C6">
        <w:rPr>
          <w:rFonts w:ascii="Times New Roman" w:hAnsi="Times New Roman" w:cs="Times New Roman"/>
          <w:i/>
          <w:iCs/>
          <w:sz w:val="24"/>
          <w:szCs w:val="24"/>
        </w:rPr>
        <w:t>Testing the moderating effects of meaning, perspective taking and transformational leadership</w:t>
      </w:r>
      <w:r w:rsidRPr="00E002C6">
        <w:rPr>
          <w:rFonts w:ascii="Times New Roman" w:hAnsi="Times New Roman" w:cs="Times New Roman"/>
          <w:sz w:val="24"/>
          <w:szCs w:val="24"/>
        </w:rPr>
        <w:t xml:space="preserve">. Work &amp; Stress: </w:t>
      </w:r>
      <w:r w:rsidRPr="00E002C6">
        <w:rPr>
          <w:rFonts w:ascii="Times New Roman" w:hAnsi="Times New Roman" w:cs="Times New Roman"/>
          <w:i/>
          <w:iCs/>
          <w:sz w:val="24"/>
          <w:szCs w:val="24"/>
        </w:rPr>
        <w:t>An International Journal of</w:t>
      </w:r>
      <w:r w:rsidRPr="00E002C6">
        <w:rPr>
          <w:rFonts w:ascii="Times New Roman" w:hAnsi="Times New Roman" w:cs="Times New Roman"/>
          <w:sz w:val="24"/>
          <w:szCs w:val="24"/>
        </w:rPr>
        <w:t xml:space="preserve"> </w:t>
      </w:r>
      <w:r w:rsidRPr="00E002C6">
        <w:rPr>
          <w:rFonts w:ascii="Times New Roman" w:hAnsi="Times New Roman" w:cs="Times New Roman"/>
          <w:i/>
          <w:iCs/>
          <w:sz w:val="24"/>
          <w:szCs w:val="24"/>
        </w:rPr>
        <w:t>Work, Health and Organisations</w:t>
      </w:r>
      <w:r w:rsidRPr="00E002C6">
        <w:rPr>
          <w:rFonts w:ascii="Times New Roman" w:hAnsi="Times New Roman" w:cs="Times New Roman"/>
          <w:sz w:val="24"/>
          <w:szCs w:val="24"/>
        </w:rPr>
        <w:t>. 29(4), 362-378.</w:t>
      </w:r>
    </w:p>
    <w:p w:rsidR="002D6356" w:rsidRPr="00E002C6" w:rsidRDefault="002D1CE6" w:rsidP="00207F68">
      <w:pPr>
        <w:shd w:val="clear" w:color="auto" w:fill="FFFFFF"/>
        <w:spacing w:after="0" w:line="474" w:lineRule="atLeast"/>
        <w:ind w:left="720" w:hanging="720"/>
        <w:jc w:val="both"/>
        <w:rPr>
          <w:rFonts w:ascii="Times New Roman" w:eastAsia="Times New Roman" w:hAnsi="Times New Roman" w:cs="Times New Roman"/>
          <w:sz w:val="24"/>
          <w:szCs w:val="24"/>
          <w:lang w:bidi="ne-NP"/>
        </w:rPr>
      </w:pPr>
      <w:r w:rsidRPr="00E002C6">
        <w:rPr>
          <w:rFonts w:ascii="Times New Roman" w:eastAsia="Times New Roman" w:hAnsi="Times New Roman" w:cs="Times New Roman"/>
          <w:sz w:val="24"/>
          <w:szCs w:val="24"/>
          <w:lang w:bidi="ne-NP"/>
        </w:rPr>
        <w:t xml:space="preserve">Cummings, S., </w:t>
      </w:r>
      <w:r w:rsidR="002D6356" w:rsidRPr="00E002C6">
        <w:rPr>
          <w:rFonts w:ascii="Times New Roman" w:eastAsia="Times New Roman" w:hAnsi="Times New Roman" w:cs="Times New Roman"/>
          <w:sz w:val="24"/>
          <w:szCs w:val="24"/>
          <w:lang w:bidi="ne-NP"/>
        </w:rPr>
        <w:t>Bridgman, T., &amp; Brown, K. G. (2016). Unfreezing change as three steps: Rethinking Kurt Lewin’s legacy for change management. </w:t>
      </w:r>
      <w:r w:rsidR="002D6356" w:rsidRPr="00E002C6">
        <w:rPr>
          <w:rFonts w:ascii="Times New Roman" w:eastAsia="Times New Roman" w:hAnsi="Times New Roman" w:cs="Times New Roman"/>
          <w:i/>
          <w:iCs/>
          <w:sz w:val="24"/>
          <w:szCs w:val="24"/>
          <w:lang w:bidi="ne-NP"/>
        </w:rPr>
        <w:t>Human Relations</w:t>
      </w:r>
      <w:r w:rsidR="002D6356" w:rsidRPr="00E002C6">
        <w:rPr>
          <w:rFonts w:ascii="Times New Roman" w:eastAsia="Times New Roman" w:hAnsi="Times New Roman" w:cs="Times New Roman"/>
          <w:sz w:val="24"/>
          <w:szCs w:val="24"/>
          <w:lang w:bidi="ne-NP"/>
        </w:rPr>
        <w:t>, </w:t>
      </w:r>
      <w:r w:rsidR="002D6356" w:rsidRPr="00E002C6">
        <w:rPr>
          <w:rFonts w:ascii="Times New Roman" w:eastAsia="Times New Roman" w:hAnsi="Times New Roman" w:cs="Times New Roman"/>
          <w:i/>
          <w:iCs/>
          <w:sz w:val="24"/>
          <w:szCs w:val="24"/>
          <w:lang w:bidi="ne-NP"/>
        </w:rPr>
        <w:t>69</w:t>
      </w:r>
      <w:r w:rsidR="00F2175E" w:rsidRPr="00E002C6">
        <w:rPr>
          <w:rFonts w:ascii="Times New Roman" w:eastAsia="Times New Roman" w:hAnsi="Times New Roman" w:cs="Times New Roman"/>
          <w:sz w:val="24"/>
          <w:szCs w:val="24"/>
          <w:lang w:bidi="ne-NP"/>
        </w:rPr>
        <w:t>(1), 33-60. Web</w:t>
      </w:r>
    </w:p>
    <w:p w:rsidR="00F2175E" w:rsidRPr="00E002C6" w:rsidRDefault="00F2175E" w:rsidP="00207F68">
      <w:pPr>
        <w:shd w:val="clear" w:color="auto" w:fill="FFFFFF"/>
        <w:spacing w:after="0" w:line="474" w:lineRule="atLeast"/>
        <w:ind w:left="720" w:hanging="720"/>
        <w:jc w:val="both"/>
        <w:rPr>
          <w:rFonts w:ascii="Times New Roman" w:eastAsia="Times New Roman" w:hAnsi="Times New Roman" w:cs="Times New Roman"/>
          <w:sz w:val="24"/>
          <w:szCs w:val="24"/>
          <w:lang w:bidi="ne-NP"/>
        </w:rPr>
      </w:pPr>
      <w:r w:rsidRPr="00E002C6">
        <w:rPr>
          <w:rFonts w:ascii="Times New Roman" w:hAnsi="Times New Roman" w:cs="Times New Roman"/>
          <w:sz w:val="24"/>
          <w:szCs w:val="24"/>
        </w:rPr>
        <w:t>Volume 5, Issue S1 (2020), pp. 30-34 Journal of School Administration Research and Development</w:t>
      </w:r>
    </w:p>
    <w:p w:rsidR="00296F0D" w:rsidRPr="00E002C6" w:rsidRDefault="007E68EB" w:rsidP="00207F68">
      <w:pPr>
        <w:shd w:val="clear" w:color="auto" w:fill="FFFFFF"/>
        <w:spacing w:after="0" w:line="474" w:lineRule="atLeast"/>
        <w:ind w:left="720" w:hanging="720"/>
        <w:jc w:val="both"/>
        <w:rPr>
          <w:rFonts w:ascii="Times New Roman" w:eastAsia="Times New Roman" w:hAnsi="Times New Roman" w:cs="Times New Roman"/>
          <w:sz w:val="24"/>
          <w:szCs w:val="24"/>
          <w:lang w:bidi="ne-NP"/>
        </w:rPr>
      </w:pPr>
      <w:r w:rsidRPr="00E002C6">
        <w:rPr>
          <w:rFonts w:ascii="Times New Roman" w:hAnsi="Times New Roman" w:cs="Times New Roman"/>
          <w:sz w:val="24"/>
          <w:szCs w:val="24"/>
        </w:rPr>
        <w:t>International Journal of Engineering Business Management Volume 13: 1–15  The Author(s) 2021</w:t>
      </w:r>
    </w:p>
    <w:p w:rsidR="002D6356" w:rsidRPr="00E002C6" w:rsidRDefault="001818FD" w:rsidP="00296F0D">
      <w:pPr>
        <w:shd w:val="clear" w:color="auto" w:fill="FFFFFF"/>
        <w:spacing w:after="0" w:line="474" w:lineRule="atLeast"/>
        <w:jc w:val="both"/>
        <w:rPr>
          <w:rFonts w:ascii="Times New Roman" w:eastAsia="Times New Roman" w:hAnsi="Times New Roman" w:cs="Times New Roman"/>
          <w:sz w:val="24"/>
          <w:szCs w:val="24"/>
          <w:lang w:bidi="ne-NP"/>
        </w:rPr>
      </w:pPr>
      <w:r w:rsidRPr="00E002C6">
        <w:rPr>
          <w:rFonts w:ascii="Times New Roman" w:eastAsia="Times New Roman" w:hAnsi="Times New Roman" w:cs="Times New Roman"/>
          <w:sz w:val="24"/>
          <w:szCs w:val="24"/>
          <w:lang w:bidi="ne-NP"/>
        </w:rPr>
        <w:fldChar w:fldCharType="begin"/>
      </w:r>
      <w:r w:rsidR="002D6356" w:rsidRPr="00E002C6">
        <w:rPr>
          <w:rFonts w:ascii="Times New Roman" w:eastAsia="Times New Roman" w:hAnsi="Times New Roman" w:cs="Times New Roman"/>
          <w:sz w:val="24"/>
          <w:szCs w:val="24"/>
          <w:lang w:bidi="ne-NP"/>
        </w:rPr>
        <w:instrText xml:space="preserve"> HYPERLINK "https://service.ivypanda.com/writing-help?et=a1058o9p97&amp;referrer=https%3A%2F%2Fivypanda.com%2Fessays%2Fchange-management-models-john-paul-kotter-and-kurt-lewin%2F&amp;assignment=essay%7CEssay&amp;level=Bachelor&amp;deadline=d14&amp;numpages=1&amp;sub_id1=copy3" \o "Learn More" \t "_blank" </w:instrText>
      </w:r>
      <w:r w:rsidRPr="00E002C6">
        <w:rPr>
          <w:rFonts w:ascii="Times New Roman" w:eastAsia="Times New Roman" w:hAnsi="Times New Roman" w:cs="Times New Roman"/>
          <w:sz w:val="24"/>
          <w:szCs w:val="24"/>
          <w:lang w:bidi="ne-NP"/>
        </w:rPr>
        <w:fldChar w:fldCharType="separate"/>
      </w:r>
    </w:p>
    <w:p w:rsidR="00623B6A" w:rsidRPr="00E002C6" w:rsidRDefault="001818FD" w:rsidP="00623B6A">
      <w:pPr>
        <w:spacing w:after="120"/>
        <w:jc w:val="both"/>
        <w:rPr>
          <w:rFonts w:ascii="Times New Roman" w:hAnsi="Times New Roman" w:cs="Times New Roman"/>
          <w:sz w:val="24"/>
          <w:szCs w:val="24"/>
        </w:rPr>
      </w:pPr>
      <w:r w:rsidRPr="00E002C6">
        <w:rPr>
          <w:rFonts w:ascii="Times New Roman" w:eastAsia="Times New Roman" w:hAnsi="Times New Roman" w:cs="Times New Roman"/>
          <w:sz w:val="24"/>
          <w:szCs w:val="24"/>
          <w:lang w:bidi="ne-NP"/>
        </w:rPr>
        <w:fldChar w:fldCharType="end"/>
      </w:r>
      <w:r w:rsidR="00623B6A" w:rsidRPr="00E002C6">
        <w:rPr>
          <w:rFonts w:ascii="Times New Roman" w:hAnsi="Times New Roman" w:cs="Times New Roman"/>
          <w:sz w:val="24"/>
          <w:szCs w:val="24"/>
        </w:rPr>
        <w:t>Field Survey, 2023</w:t>
      </w:r>
    </w:p>
    <w:p w:rsidR="006E54FA" w:rsidRPr="00E002C6" w:rsidRDefault="006E54FA" w:rsidP="002D6356">
      <w:pPr>
        <w:shd w:val="clear" w:color="auto" w:fill="FFFFFF"/>
        <w:spacing w:after="0" w:line="407" w:lineRule="atLeast"/>
        <w:jc w:val="both"/>
        <w:rPr>
          <w:rFonts w:ascii="Times New Roman" w:hAnsi="Times New Roman" w:cs="Times New Roman"/>
          <w:sz w:val="24"/>
          <w:szCs w:val="24"/>
        </w:rPr>
      </w:pPr>
    </w:p>
    <w:p w:rsidR="006E54FA" w:rsidRPr="00067144" w:rsidRDefault="006E54FA" w:rsidP="00B03951">
      <w:pPr>
        <w:spacing w:after="120"/>
        <w:jc w:val="both"/>
        <w:rPr>
          <w:rFonts w:ascii="Times New Roman" w:hAnsi="Times New Roman" w:cs="Times New Roman"/>
          <w:sz w:val="24"/>
          <w:szCs w:val="24"/>
        </w:rPr>
      </w:pPr>
    </w:p>
    <w:sectPr w:rsidR="006E54FA" w:rsidRPr="00067144" w:rsidSect="00431580">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8C4" w:rsidRDefault="00AC48C4" w:rsidP="00F519C6">
      <w:pPr>
        <w:spacing w:after="0" w:line="240" w:lineRule="auto"/>
      </w:pPr>
      <w:r>
        <w:separator/>
      </w:r>
    </w:p>
  </w:endnote>
  <w:endnote w:type="continuationSeparator" w:id="0">
    <w:p w:rsidR="00AC48C4" w:rsidRDefault="00AC48C4" w:rsidP="00F51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2515"/>
      <w:docPartObj>
        <w:docPartGallery w:val="Page Numbers (Bottom of Page)"/>
        <w:docPartUnique/>
      </w:docPartObj>
    </w:sdtPr>
    <w:sdtEndPr/>
    <w:sdtContent>
      <w:p w:rsidR="006B3048" w:rsidRDefault="00AC48C4">
        <w:pPr>
          <w:pStyle w:val="Footer"/>
          <w:jc w:val="center"/>
        </w:pPr>
        <w:r>
          <w:fldChar w:fldCharType="begin"/>
        </w:r>
        <w:r>
          <w:instrText xml:space="preserve"> PAGE   \* MERGEFORMAT </w:instrText>
        </w:r>
        <w:r>
          <w:fldChar w:fldCharType="separate"/>
        </w:r>
        <w:r w:rsidR="00207F68">
          <w:rPr>
            <w:noProof/>
          </w:rPr>
          <w:t>17</w:t>
        </w:r>
        <w:r>
          <w:rPr>
            <w:noProof/>
          </w:rPr>
          <w:fldChar w:fldCharType="end"/>
        </w:r>
      </w:p>
    </w:sdtContent>
  </w:sdt>
  <w:p w:rsidR="00D30523" w:rsidRDefault="00D305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8C4" w:rsidRDefault="00AC48C4" w:rsidP="00F519C6">
      <w:pPr>
        <w:spacing w:after="0" w:line="240" w:lineRule="auto"/>
      </w:pPr>
      <w:r>
        <w:separator/>
      </w:r>
    </w:p>
  </w:footnote>
  <w:footnote w:type="continuationSeparator" w:id="0">
    <w:p w:rsidR="00AC48C4" w:rsidRDefault="00AC48C4" w:rsidP="00F51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82E75"/>
    <w:multiLevelType w:val="multilevel"/>
    <w:tmpl w:val="FC9CB2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436F0"/>
    <w:rsid w:val="000637E7"/>
    <w:rsid w:val="0006449B"/>
    <w:rsid w:val="00067144"/>
    <w:rsid w:val="000A378D"/>
    <w:rsid w:val="000C479D"/>
    <w:rsid w:val="000F3B24"/>
    <w:rsid w:val="001436F0"/>
    <w:rsid w:val="00160523"/>
    <w:rsid w:val="001818FD"/>
    <w:rsid w:val="001B1589"/>
    <w:rsid w:val="001B21FA"/>
    <w:rsid w:val="001F5984"/>
    <w:rsid w:val="0020307B"/>
    <w:rsid w:val="00207F68"/>
    <w:rsid w:val="00221B71"/>
    <w:rsid w:val="00296F0D"/>
    <w:rsid w:val="002D1CE6"/>
    <w:rsid w:val="002D6356"/>
    <w:rsid w:val="00350442"/>
    <w:rsid w:val="0035465E"/>
    <w:rsid w:val="003A47DC"/>
    <w:rsid w:val="00415074"/>
    <w:rsid w:val="00431580"/>
    <w:rsid w:val="004872AA"/>
    <w:rsid w:val="004D5F1C"/>
    <w:rsid w:val="004E0CC9"/>
    <w:rsid w:val="004F403E"/>
    <w:rsid w:val="005213E9"/>
    <w:rsid w:val="00543BC2"/>
    <w:rsid w:val="00594EEE"/>
    <w:rsid w:val="005E6639"/>
    <w:rsid w:val="00623B6A"/>
    <w:rsid w:val="006302A5"/>
    <w:rsid w:val="006711B9"/>
    <w:rsid w:val="006B3048"/>
    <w:rsid w:val="006C06A7"/>
    <w:rsid w:val="006E54FA"/>
    <w:rsid w:val="0071143A"/>
    <w:rsid w:val="00774C59"/>
    <w:rsid w:val="007D2247"/>
    <w:rsid w:val="007E5881"/>
    <w:rsid w:val="007E68EB"/>
    <w:rsid w:val="007F1391"/>
    <w:rsid w:val="007F3F6D"/>
    <w:rsid w:val="007F6DE9"/>
    <w:rsid w:val="00813E6C"/>
    <w:rsid w:val="00827E0E"/>
    <w:rsid w:val="00845D09"/>
    <w:rsid w:val="0085349A"/>
    <w:rsid w:val="008B4101"/>
    <w:rsid w:val="008C210B"/>
    <w:rsid w:val="008C4D4D"/>
    <w:rsid w:val="009035CF"/>
    <w:rsid w:val="0090640C"/>
    <w:rsid w:val="00975162"/>
    <w:rsid w:val="009E2DF2"/>
    <w:rsid w:val="00A166CA"/>
    <w:rsid w:val="00A20368"/>
    <w:rsid w:val="00A32413"/>
    <w:rsid w:val="00A445D5"/>
    <w:rsid w:val="00A91DCC"/>
    <w:rsid w:val="00A96679"/>
    <w:rsid w:val="00AA0D25"/>
    <w:rsid w:val="00AC48C4"/>
    <w:rsid w:val="00AD454C"/>
    <w:rsid w:val="00B03951"/>
    <w:rsid w:val="00B86F5F"/>
    <w:rsid w:val="00BA1B0D"/>
    <w:rsid w:val="00BE3D87"/>
    <w:rsid w:val="00BF6ED1"/>
    <w:rsid w:val="00BF713A"/>
    <w:rsid w:val="00C5293A"/>
    <w:rsid w:val="00C87FAD"/>
    <w:rsid w:val="00C97BE2"/>
    <w:rsid w:val="00CF475E"/>
    <w:rsid w:val="00CF532C"/>
    <w:rsid w:val="00D12933"/>
    <w:rsid w:val="00D21AD0"/>
    <w:rsid w:val="00D30523"/>
    <w:rsid w:val="00D431AD"/>
    <w:rsid w:val="00D84AAE"/>
    <w:rsid w:val="00DA2BCE"/>
    <w:rsid w:val="00DA6DC2"/>
    <w:rsid w:val="00DE0994"/>
    <w:rsid w:val="00DF4FDF"/>
    <w:rsid w:val="00E002C6"/>
    <w:rsid w:val="00E146EC"/>
    <w:rsid w:val="00E41D24"/>
    <w:rsid w:val="00E67E52"/>
    <w:rsid w:val="00E822B3"/>
    <w:rsid w:val="00EC3666"/>
    <w:rsid w:val="00EC536A"/>
    <w:rsid w:val="00ED3B7A"/>
    <w:rsid w:val="00ED6208"/>
    <w:rsid w:val="00F2175E"/>
    <w:rsid w:val="00F4034A"/>
    <w:rsid w:val="00F519C6"/>
    <w:rsid w:val="00F6135E"/>
    <w:rsid w:val="00F61D48"/>
    <w:rsid w:val="00F726C9"/>
    <w:rsid w:val="00FB246A"/>
    <w:rsid w:val="00FB2F34"/>
    <w:rsid w:val="00FB366B"/>
    <w:rsid w:val="00FE2C63"/>
    <w:rsid w:val="00FF20D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2"/>
        <o:r id="V:Rule2" type="connector" idref="#_x0000_s1031"/>
        <o:r id="V:Rule3" type="connector" idref="#_x0000_s1035"/>
        <o:r id="V:Rule4" type="connector" idref="#_x0000_s1036"/>
        <o:r id="V:Rule5" type="connector" idref="#_x0000_s1037"/>
      </o:rules>
    </o:shapelayout>
  </w:shapeDefaults>
  <w:decimalSymbol w:val="."/>
  <w:listSeparator w:val=","/>
  <w14:docId w14:val="7AA75E24"/>
  <w15:docId w15:val="{F931C0AD-F939-4CDB-B620-C2413EC5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E6C"/>
  </w:style>
  <w:style w:type="paragraph" w:styleId="Heading1">
    <w:name w:val="heading 1"/>
    <w:basedOn w:val="Normal"/>
    <w:next w:val="Normal"/>
    <w:link w:val="Heading1Char"/>
    <w:uiPriority w:val="9"/>
    <w:qFormat/>
    <w:rsid w:val="00CF475E"/>
    <w:pPr>
      <w:keepNext/>
      <w:keepLines/>
      <w:spacing w:before="480" w:after="0"/>
      <w:outlineLvl w:val="0"/>
    </w:pPr>
    <w:rPr>
      <w:rFonts w:ascii="Times New Roman" w:eastAsiaTheme="majorEastAsia" w:hAnsi="Times New Roman"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7144"/>
    <w:pPr>
      <w:spacing w:after="0" w:line="240" w:lineRule="auto"/>
    </w:pPr>
  </w:style>
  <w:style w:type="paragraph" w:customStyle="1" w:styleId="Default">
    <w:name w:val="Default"/>
    <w:rsid w:val="00FF20DA"/>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NormalWeb">
    <w:name w:val="Normal (Web)"/>
    <w:basedOn w:val="Normal"/>
    <w:uiPriority w:val="99"/>
    <w:semiHidden/>
    <w:unhideWhenUsed/>
    <w:rsid w:val="002D6356"/>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Emphasis">
    <w:name w:val="Emphasis"/>
    <w:basedOn w:val="DefaultParagraphFont"/>
    <w:uiPriority w:val="20"/>
    <w:qFormat/>
    <w:rsid w:val="002D6356"/>
    <w:rPr>
      <w:i/>
      <w:iCs/>
    </w:rPr>
  </w:style>
  <w:style w:type="character" w:styleId="Hyperlink">
    <w:name w:val="Hyperlink"/>
    <w:basedOn w:val="DefaultParagraphFont"/>
    <w:uiPriority w:val="99"/>
    <w:unhideWhenUsed/>
    <w:rsid w:val="002D6356"/>
    <w:rPr>
      <w:color w:val="0000FF"/>
      <w:u w:val="single"/>
    </w:rPr>
  </w:style>
  <w:style w:type="character" w:customStyle="1" w:styleId="text-nowrap">
    <w:name w:val="text-nowrap"/>
    <w:basedOn w:val="DefaultParagraphFont"/>
    <w:rsid w:val="002D6356"/>
  </w:style>
  <w:style w:type="character" w:customStyle="1" w:styleId="ivy-buttontext">
    <w:name w:val="ivy-button__text"/>
    <w:basedOn w:val="DefaultParagraphFont"/>
    <w:rsid w:val="002D6356"/>
  </w:style>
  <w:style w:type="paragraph" w:styleId="BalloonText">
    <w:name w:val="Balloon Text"/>
    <w:basedOn w:val="Normal"/>
    <w:link w:val="BalloonTextChar"/>
    <w:uiPriority w:val="99"/>
    <w:semiHidden/>
    <w:unhideWhenUsed/>
    <w:rsid w:val="00853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49A"/>
    <w:rPr>
      <w:rFonts w:ascii="Tahoma" w:hAnsi="Tahoma" w:cs="Tahoma"/>
      <w:sz w:val="16"/>
      <w:szCs w:val="16"/>
    </w:rPr>
  </w:style>
  <w:style w:type="paragraph" w:styleId="Header">
    <w:name w:val="header"/>
    <w:basedOn w:val="Normal"/>
    <w:link w:val="HeaderChar"/>
    <w:uiPriority w:val="99"/>
    <w:unhideWhenUsed/>
    <w:rsid w:val="00F51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9C6"/>
  </w:style>
  <w:style w:type="paragraph" w:styleId="Footer">
    <w:name w:val="footer"/>
    <w:basedOn w:val="Normal"/>
    <w:link w:val="FooterChar"/>
    <w:uiPriority w:val="99"/>
    <w:unhideWhenUsed/>
    <w:rsid w:val="00F51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9C6"/>
  </w:style>
  <w:style w:type="character" w:customStyle="1" w:styleId="Heading1Char">
    <w:name w:val="Heading 1 Char"/>
    <w:basedOn w:val="DefaultParagraphFont"/>
    <w:link w:val="Heading1"/>
    <w:uiPriority w:val="9"/>
    <w:rsid w:val="00CF475E"/>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unhideWhenUsed/>
    <w:qFormat/>
    <w:rsid w:val="006C06A7"/>
    <w:p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6C06A7"/>
    <w:pPr>
      <w:spacing w:after="100"/>
    </w:pPr>
  </w:style>
  <w:style w:type="paragraph" w:styleId="TableofFigures">
    <w:name w:val="table of figures"/>
    <w:basedOn w:val="Normal"/>
    <w:next w:val="Normal"/>
    <w:uiPriority w:val="99"/>
    <w:semiHidden/>
    <w:unhideWhenUsed/>
    <w:rsid w:val="00221B7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608738">
      <w:bodyDiv w:val="1"/>
      <w:marLeft w:val="0"/>
      <w:marRight w:val="0"/>
      <w:marTop w:val="0"/>
      <w:marBottom w:val="0"/>
      <w:divBdr>
        <w:top w:val="none" w:sz="0" w:space="0" w:color="auto"/>
        <w:left w:val="none" w:sz="0" w:space="0" w:color="auto"/>
        <w:bottom w:val="none" w:sz="0" w:space="0" w:color="auto"/>
        <w:right w:val="none" w:sz="0" w:space="0" w:color="auto"/>
      </w:divBdr>
      <w:divsChild>
        <w:div w:id="1221592423">
          <w:marLeft w:val="0"/>
          <w:marRight w:val="0"/>
          <w:marTop w:val="0"/>
          <w:marBottom w:val="0"/>
          <w:divBdr>
            <w:top w:val="none" w:sz="0" w:space="0" w:color="auto"/>
            <w:left w:val="none" w:sz="0" w:space="0" w:color="auto"/>
            <w:bottom w:val="none" w:sz="0" w:space="0" w:color="auto"/>
            <w:right w:val="none" w:sz="0" w:space="0" w:color="auto"/>
          </w:divBdr>
        </w:div>
        <w:div w:id="1111633746">
          <w:marLeft w:val="0"/>
          <w:marRight w:val="0"/>
          <w:marTop w:val="0"/>
          <w:marBottom w:val="0"/>
          <w:divBdr>
            <w:top w:val="none" w:sz="0" w:space="0" w:color="auto"/>
            <w:left w:val="none" w:sz="0" w:space="0" w:color="auto"/>
            <w:bottom w:val="none" w:sz="0" w:space="0" w:color="auto"/>
            <w:right w:val="none" w:sz="0" w:space="0" w:color="auto"/>
          </w:divBdr>
        </w:div>
        <w:div w:id="2006594171">
          <w:marLeft w:val="0"/>
          <w:marRight w:val="0"/>
          <w:marTop w:val="0"/>
          <w:marBottom w:val="0"/>
          <w:divBdr>
            <w:top w:val="none" w:sz="0" w:space="0" w:color="auto"/>
            <w:left w:val="none" w:sz="0" w:space="0" w:color="auto"/>
            <w:bottom w:val="none" w:sz="0" w:space="0" w:color="auto"/>
            <w:right w:val="none" w:sz="0" w:space="0" w:color="auto"/>
          </w:divBdr>
        </w:div>
      </w:divsChild>
    </w:div>
    <w:div w:id="1326932521">
      <w:bodyDiv w:val="1"/>
      <w:marLeft w:val="0"/>
      <w:marRight w:val="0"/>
      <w:marTop w:val="0"/>
      <w:marBottom w:val="0"/>
      <w:divBdr>
        <w:top w:val="none" w:sz="0" w:space="0" w:color="auto"/>
        <w:left w:val="none" w:sz="0" w:space="0" w:color="auto"/>
        <w:bottom w:val="none" w:sz="0" w:space="0" w:color="auto"/>
        <w:right w:val="none" w:sz="0" w:space="0" w:color="auto"/>
      </w:divBdr>
      <w:divsChild>
        <w:div w:id="1947274359">
          <w:marLeft w:val="0"/>
          <w:marRight w:val="0"/>
          <w:marTop w:val="0"/>
          <w:marBottom w:val="271"/>
          <w:divBdr>
            <w:top w:val="none" w:sz="0" w:space="0" w:color="auto"/>
            <w:left w:val="none" w:sz="0" w:space="0" w:color="auto"/>
            <w:bottom w:val="none" w:sz="0" w:space="0" w:color="auto"/>
            <w:right w:val="none" w:sz="0" w:space="0" w:color="auto"/>
          </w:divBdr>
        </w:div>
        <w:div w:id="807163512">
          <w:marLeft w:val="0"/>
          <w:marRight w:val="0"/>
          <w:marTop w:val="0"/>
          <w:marBottom w:val="0"/>
          <w:divBdr>
            <w:top w:val="none" w:sz="0" w:space="0" w:color="auto"/>
            <w:left w:val="none" w:sz="0" w:space="0" w:color="auto"/>
            <w:bottom w:val="none" w:sz="0" w:space="0" w:color="auto"/>
            <w:right w:val="none" w:sz="0" w:space="0" w:color="auto"/>
          </w:divBdr>
        </w:div>
      </w:divsChild>
    </w:div>
    <w:div w:id="1935436121">
      <w:bodyDiv w:val="1"/>
      <w:marLeft w:val="0"/>
      <w:marRight w:val="0"/>
      <w:marTop w:val="0"/>
      <w:marBottom w:val="0"/>
      <w:divBdr>
        <w:top w:val="none" w:sz="0" w:space="0" w:color="auto"/>
        <w:left w:val="none" w:sz="0" w:space="0" w:color="auto"/>
        <w:bottom w:val="none" w:sz="0" w:space="0" w:color="auto"/>
        <w:right w:val="none" w:sz="0" w:space="0" w:color="auto"/>
      </w:divBdr>
      <w:divsChild>
        <w:div w:id="616717870">
          <w:marLeft w:val="0"/>
          <w:marRight w:val="0"/>
          <w:marTop w:val="0"/>
          <w:marBottom w:val="0"/>
          <w:divBdr>
            <w:top w:val="none" w:sz="0" w:space="0" w:color="auto"/>
            <w:left w:val="none" w:sz="0" w:space="0" w:color="auto"/>
            <w:bottom w:val="none" w:sz="0" w:space="0" w:color="auto"/>
            <w:right w:val="none" w:sz="0" w:space="0" w:color="auto"/>
          </w:divBdr>
        </w:div>
        <w:div w:id="852576961">
          <w:marLeft w:val="0"/>
          <w:marRight w:val="0"/>
          <w:marTop w:val="0"/>
          <w:marBottom w:val="0"/>
          <w:divBdr>
            <w:top w:val="none" w:sz="0" w:space="0" w:color="auto"/>
            <w:left w:val="none" w:sz="0" w:space="0" w:color="auto"/>
            <w:bottom w:val="none" w:sz="0" w:space="0" w:color="auto"/>
            <w:right w:val="none" w:sz="0" w:space="0" w:color="auto"/>
          </w:divBdr>
        </w:div>
        <w:div w:id="1849251808">
          <w:marLeft w:val="0"/>
          <w:marRight w:val="0"/>
          <w:marTop w:val="0"/>
          <w:marBottom w:val="0"/>
          <w:divBdr>
            <w:top w:val="none" w:sz="0" w:space="0" w:color="auto"/>
            <w:left w:val="none" w:sz="0" w:space="0" w:color="auto"/>
            <w:bottom w:val="none" w:sz="0" w:space="0" w:color="auto"/>
            <w:right w:val="none" w:sz="0" w:space="0" w:color="auto"/>
          </w:divBdr>
        </w:div>
        <w:div w:id="1596747439">
          <w:marLeft w:val="0"/>
          <w:marRight w:val="0"/>
          <w:marTop w:val="0"/>
          <w:marBottom w:val="0"/>
          <w:divBdr>
            <w:top w:val="none" w:sz="0" w:space="0" w:color="auto"/>
            <w:left w:val="none" w:sz="0" w:space="0" w:color="auto"/>
            <w:bottom w:val="none" w:sz="0" w:space="0" w:color="auto"/>
            <w:right w:val="none" w:sz="0" w:space="0" w:color="auto"/>
          </w:divBdr>
        </w:div>
        <w:div w:id="1405565050">
          <w:marLeft w:val="0"/>
          <w:marRight w:val="0"/>
          <w:marTop w:val="0"/>
          <w:marBottom w:val="0"/>
          <w:divBdr>
            <w:top w:val="none" w:sz="0" w:space="0" w:color="auto"/>
            <w:left w:val="none" w:sz="0" w:space="0" w:color="auto"/>
            <w:bottom w:val="none" w:sz="0" w:space="0" w:color="auto"/>
            <w:right w:val="none" w:sz="0" w:space="0" w:color="auto"/>
          </w:divBdr>
        </w:div>
        <w:div w:id="1144355372">
          <w:marLeft w:val="0"/>
          <w:marRight w:val="0"/>
          <w:marTop w:val="0"/>
          <w:marBottom w:val="0"/>
          <w:divBdr>
            <w:top w:val="none" w:sz="0" w:space="0" w:color="auto"/>
            <w:left w:val="none" w:sz="0" w:space="0" w:color="auto"/>
            <w:bottom w:val="none" w:sz="0" w:space="0" w:color="auto"/>
            <w:right w:val="none" w:sz="0" w:space="0" w:color="auto"/>
          </w:divBdr>
        </w:div>
        <w:div w:id="202181734">
          <w:marLeft w:val="0"/>
          <w:marRight w:val="0"/>
          <w:marTop w:val="0"/>
          <w:marBottom w:val="0"/>
          <w:divBdr>
            <w:top w:val="none" w:sz="0" w:space="0" w:color="auto"/>
            <w:left w:val="none" w:sz="0" w:space="0" w:color="auto"/>
            <w:bottom w:val="none" w:sz="0" w:space="0" w:color="auto"/>
            <w:right w:val="none" w:sz="0" w:space="0" w:color="auto"/>
          </w:divBdr>
        </w:div>
        <w:div w:id="620572768">
          <w:marLeft w:val="0"/>
          <w:marRight w:val="0"/>
          <w:marTop w:val="0"/>
          <w:marBottom w:val="0"/>
          <w:divBdr>
            <w:top w:val="none" w:sz="0" w:space="0" w:color="auto"/>
            <w:left w:val="none" w:sz="0" w:space="0" w:color="auto"/>
            <w:bottom w:val="none" w:sz="0" w:space="0" w:color="auto"/>
            <w:right w:val="none" w:sz="0" w:space="0" w:color="auto"/>
          </w:divBdr>
        </w:div>
        <w:div w:id="1872455800">
          <w:marLeft w:val="0"/>
          <w:marRight w:val="0"/>
          <w:marTop w:val="0"/>
          <w:marBottom w:val="0"/>
          <w:divBdr>
            <w:top w:val="none" w:sz="0" w:space="0" w:color="auto"/>
            <w:left w:val="none" w:sz="0" w:space="0" w:color="auto"/>
            <w:bottom w:val="none" w:sz="0" w:space="0" w:color="auto"/>
            <w:right w:val="none" w:sz="0" w:space="0" w:color="auto"/>
          </w:divBdr>
        </w:div>
        <w:div w:id="1539929947">
          <w:marLeft w:val="0"/>
          <w:marRight w:val="0"/>
          <w:marTop w:val="0"/>
          <w:marBottom w:val="0"/>
          <w:divBdr>
            <w:top w:val="none" w:sz="0" w:space="0" w:color="auto"/>
            <w:left w:val="none" w:sz="0" w:space="0" w:color="auto"/>
            <w:bottom w:val="none" w:sz="0" w:space="0" w:color="auto"/>
            <w:right w:val="none" w:sz="0" w:space="0" w:color="auto"/>
          </w:divBdr>
        </w:div>
        <w:div w:id="2005468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7881B-31CB-4516-834F-AAFD6D401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7597919</TotalTime>
  <Pages>17</Pages>
  <Words>3391</Words>
  <Characters>19334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194</cp:revision>
  <dcterms:created xsi:type="dcterms:W3CDTF">2023-08-28T04:54:00Z</dcterms:created>
  <dcterms:modified xsi:type="dcterms:W3CDTF">2023-10-01T13:43:00Z</dcterms:modified>
</cp:coreProperties>
</file>